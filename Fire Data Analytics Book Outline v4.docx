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74AE4" w14:textId="77777777" w:rsidR="001E343B" w:rsidRDefault="001E343B">
      <w:r>
        <w:t>Fire Data Analytics Book Outline</w:t>
      </w:r>
    </w:p>
    <w:p w14:paraId="24611666" w14:textId="77777777" w:rsidR="001E343B" w:rsidRDefault="001E343B">
      <w:r>
        <w:t xml:space="preserve">As I have mentioned there are a few good but a bit dated books out there that can potentially be updated/adapted/recycled for a modern fire service audience.  </w:t>
      </w:r>
    </w:p>
    <w:p w14:paraId="3BA50D6A" w14:textId="77777777" w:rsidR="00384930" w:rsidRDefault="001E343B" w:rsidP="001E343B">
      <w:pPr>
        <w:pStyle w:val="ListParagraph"/>
        <w:numPr>
          <w:ilvl w:val="0"/>
          <w:numId w:val="1"/>
        </w:numPr>
      </w:pPr>
      <w:r>
        <w:t>Berner, M. (2013) Statistics for Public Administration: Practical Uses for Better Decision Making. 2</w:t>
      </w:r>
      <w:r w:rsidRPr="001E343B">
        <w:rPr>
          <w:vertAlign w:val="superscript"/>
        </w:rPr>
        <w:t>nd</w:t>
      </w:r>
      <w:r>
        <w:t xml:space="preserve"> Ed. ICMA Press. (</w:t>
      </w:r>
      <w:hyperlink r:id="rId6" w:history="1">
        <w:r w:rsidRPr="00995BC0">
          <w:rPr>
            <w:rStyle w:val="Hyperlink"/>
          </w:rPr>
          <w:t>http://legacy.icma.org/en/press/print/statistics_for_public_administration_practical_uses_for_better_decision_making</w:t>
        </w:r>
      </w:hyperlink>
      <w:r>
        <w:t xml:space="preserve">) </w:t>
      </w:r>
    </w:p>
    <w:p w14:paraId="4600647D" w14:textId="77777777" w:rsidR="001E343B" w:rsidRDefault="001E343B" w:rsidP="001E343B">
      <w:pPr>
        <w:pStyle w:val="ListParagraph"/>
        <w:numPr>
          <w:ilvl w:val="0"/>
          <w:numId w:val="1"/>
        </w:numPr>
      </w:pPr>
      <w:r>
        <w:t>USFA (2004) Fire Data Analysis Handbook. 2</w:t>
      </w:r>
      <w:r w:rsidRPr="001E343B">
        <w:rPr>
          <w:vertAlign w:val="superscript"/>
        </w:rPr>
        <w:t>nd</w:t>
      </w:r>
      <w:r>
        <w:t xml:space="preserve"> Ed. FA-266 (</w:t>
      </w:r>
      <w:hyperlink r:id="rId7" w:history="1">
        <w:r w:rsidRPr="00995BC0">
          <w:rPr>
            <w:rStyle w:val="Hyperlink"/>
          </w:rPr>
          <w:t>https://www.usfa.fema.gov/downloads/pdf/publications/fa-266.pdf</w:t>
        </w:r>
      </w:hyperlink>
      <w:r>
        <w:t xml:space="preserve">) </w:t>
      </w:r>
    </w:p>
    <w:p w14:paraId="181BE61B" w14:textId="7D6FCFD0" w:rsidR="001E343B" w:rsidRDefault="001E343B" w:rsidP="001E343B">
      <w:pPr>
        <w:pStyle w:val="ListParagraph"/>
        <w:numPr>
          <w:ilvl w:val="0"/>
          <w:numId w:val="1"/>
        </w:numPr>
      </w:pPr>
      <w:r>
        <w:t>And IFSTA has express</w:t>
      </w:r>
      <w:ins w:id="0" w:author="Hinds-Aldrich, Matthew" w:date="2017-08-04T09:15:00Z">
        <w:r w:rsidR="00F46516">
          <w:t>ed</w:t>
        </w:r>
      </w:ins>
      <w:r>
        <w:t xml:space="preserve"> interest/willingness to potentially publish this sort of book</w:t>
      </w:r>
      <w:ins w:id="1" w:author="Hinds-Aldrich, Matthew" w:date="2017-11-08T17:09:00Z">
        <w:r w:rsidR="00D4585C">
          <w:t xml:space="preserve">, perhaps Jones and Bartlett might be interested as well.  </w:t>
        </w:r>
      </w:ins>
      <w:del w:id="2" w:author="Hinds-Aldrich, Matthew" w:date="2017-11-08T17:09:00Z">
        <w:r w:rsidDel="00D4585C">
          <w:delText xml:space="preserve">. </w:delText>
        </w:r>
      </w:del>
    </w:p>
    <w:p w14:paraId="0157535C" w14:textId="77777777" w:rsidR="001E343B" w:rsidRDefault="001E343B" w:rsidP="001E343B"/>
    <w:p w14:paraId="0E2590B8" w14:textId="77777777" w:rsidR="001E343B" w:rsidRDefault="001E343B" w:rsidP="001E343B">
      <w:r>
        <w:t xml:space="preserve">So to frame the discussion of what might be included in a revised or new book I figured I would jot down an outline of some possible topics.  </w:t>
      </w:r>
    </w:p>
    <w:p w14:paraId="02BE7E14" w14:textId="64A26E47" w:rsidR="0031611C" w:rsidRDefault="001E343B" w:rsidP="0031611C">
      <w:pPr>
        <w:pStyle w:val="ListParagraph"/>
        <w:numPr>
          <w:ilvl w:val="0"/>
          <w:numId w:val="2"/>
        </w:numPr>
        <w:rPr>
          <w:ins w:id="3" w:author="Hinds-Aldrich, Matthew" w:date="2018-05-21T09:47:00Z"/>
        </w:rPr>
        <w:pPrChange w:id="4" w:author="Hinds-Aldrich, Matthew" w:date="2018-05-21T09:47:00Z">
          <w:pPr>
            <w:pStyle w:val="ListParagraph"/>
            <w:numPr>
              <w:numId w:val="2"/>
            </w:numPr>
            <w:ind w:hanging="360"/>
          </w:pPr>
        </w:pPrChange>
      </w:pPr>
      <w:r>
        <w:t>Types of Data</w:t>
      </w:r>
    </w:p>
    <w:p w14:paraId="70770EED" w14:textId="213B5310" w:rsidR="0031611C" w:rsidRDefault="0031611C" w:rsidP="0031611C">
      <w:pPr>
        <w:pStyle w:val="ListParagraph"/>
        <w:numPr>
          <w:ilvl w:val="1"/>
          <w:numId w:val="2"/>
        </w:numPr>
        <w:rPr>
          <w:ins w:id="5" w:author="Hinds-Aldrich, Matthew" w:date="2018-05-21T09:47:00Z"/>
        </w:rPr>
        <w:pPrChange w:id="6" w:author="Hinds-Aldrich, Matthew" w:date="2018-05-21T09:47:00Z">
          <w:pPr>
            <w:pStyle w:val="ListParagraph"/>
            <w:numPr>
              <w:numId w:val="2"/>
            </w:numPr>
            <w:ind w:hanging="360"/>
          </w:pPr>
        </w:pPrChange>
      </w:pPr>
      <w:ins w:id="7" w:author="Hinds-Aldrich, Matthew" w:date="2018-05-21T09:47:00Z">
        <w:r>
          <w:t>Nominal</w:t>
        </w:r>
      </w:ins>
    </w:p>
    <w:p w14:paraId="7BEE6407" w14:textId="22CCCB27" w:rsidR="0031611C" w:rsidRDefault="0031611C" w:rsidP="0031611C">
      <w:pPr>
        <w:pStyle w:val="ListParagraph"/>
        <w:numPr>
          <w:ilvl w:val="1"/>
          <w:numId w:val="2"/>
        </w:numPr>
        <w:rPr>
          <w:ins w:id="8" w:author="Hinds-Aldrich, Matthew" w:date="2018-05-21T09:47:00Z"/>
        </w:rPr>
        <w:pPrChange w:id="9" w:author="Hinds-Aldrich, Matthew" w:date="2018-05-21T09:47:00Z">
          <w:pPr>
            <w:pStyle w:val="ListParagraph"/>
            <w:numPr>
              <w:numId w:val="2"/>
            </w:numPr>
            <w:ind w:hanging="360"/>
          </w:pPr>
        </w:pPrChange>
      </w:pPr>
      <w:ins w:id="10" w:author="Hinds-Aldrich, Matthew" w:date="2018-05-21T09:47:00Z">
        <w:r>
          <w:t>Ordinal</w:t>
        </w:r>
      </w:ins>
    </w:p>
    <w:p w14:paraId="259A4F71" w14:textId="6986B80F" w:rsidR="0031611C" w:rsidRDefault="0031611C" w:rsidP="0031611C">
      <w:pPr>
        <w:pStyle w:val="ListParagraph"/>
        <w:numPr>
          <w:ilvl w:val="1"/>
          <w:numId w:val="2"/>
        </w:numPr>
        <w:rPr>
          <w:ins w:id="11" w:author="Hinds-Aldrich, Matthew" w:date="2018-05-21T09:47:00Z"/>
        </w:rPr>
        <w:pPrChange w:id="12" w:author="Hinds-Aldrich, Matthew" w:date="2018-05-21T09:47:00Z">
          <w:pPr>
            <w:pStyle w:val="ListParagraph"/>
            <w:numPr>
              <w:numId w:val="2"/>
            </w:numPr>
            <w:ind w:hanging="360"/>
          </w:pPr>
        </w:pPrChange>
      </w:pPr>
      <w:ins w:id="13" w:author="Hinds-Aldrich, Matthew" w:date="2018-05-21T09:47:00Z">
        <w:r>
          <w:t>Scale / Ratio</w:t>
        </w:r>
      </w:ins>
    </w:p>
    <w:p w14:paraId="466D9679" w14:textId="292AF7F4" w:rsidR="0031611C" w:rsidRDefault="0031611C" w:rsidP="0031611C">
      <w:pPr>
        <w:pStyle w:val="ListParagraph"/>
        <w:numPr>
          <w:ilvl w:val="0"/>
          <w:numId w:val="2"/>
        </w:numPr>
        <w:pPrChange w:id="14" w:author="Hinds-Aldrich, Matthew" w:date="2018-05-21T09:47:00Z">
          <w:pPr>
            <w:pStyle w:val="ListParagraph"/>
            <w:numPr>
              <w:numId w:val="2"/>
            </w:numPr>
            <w:ind w:hanging="360"/>
          </w:pPr>
        </w:pPrChange>
      </w:pPr>
      <w:ins w:id="15" w:author="Hinds-Aldrich, Matthew" w:date="2018-05-21T09:47:00Z">
        <w:r>
          <w:t>Types of Measures</w:t>
        </w:r>
      </w:ins>
    </w:p>
    <w:p w14:paraId="3B9331F4" w14:textId="5DA7733E" w:rsidR="001E343B" w:rsidRDefault="001E343B" w:rsidP="005817A1">
      <w:pPr>
        <w:pStyle w:val="ListParagraph"/>
        <w:numPr>
          <w:ilvl w:val="1"/>
          <w:numId w:val="2"/>
        </w:numPr>
      </w:pPr>
      <w:r>
        <w:t>Input Measures</w:t>
      </w:r>
    </w:p>
    <w:p w14:paraId="18F0275F" w14:textId="77777777" w:rsidR="001E343B" w:rsidRDefault="001E343B" w:rsidP="005817A1">
      <w:pPr>
        <w:pStyle w:val="ListParagraph"/>
        <w:numPr>
          <w:ilvl w:val="1"/>
          <w:numId w:val="2"/>
        </w:numPr>
      </w:pPr>
      <w:r>
        <w:t>Output Measures</w:t>
      </w:r>
    </w:p>
    <w:p w14:paraId="50233729" w14:textId="77777777" w:rsidR="001E343B" w:rsidRDefault="001E343B" w:rsidP="005817A1">
      <w:pPr>
        <w:pStyle w:val="ListParagraph"/>
        <w:numPr>
          <w:ilvl w:val="1"/>
          <w:numId w:val="2"/>
        </w:numPr>
        <w:rPr>
          <w:ins w:id="16" w:author="Hinds-Aldrich, Matthew" w:date="2018-04-26T10:18:00Z"/>
        </w:rPr>
      </w:pPr>
      <w:r>
        <w:t>Outcome Measures</w:t>
      </w:r>
    </w:p>
    <w:p w14:paraId="7BFD0150" w14:textId="30E3C18C" w:rsidR="005817A1" w:rsidRDefault="005817A1">
      <w:pPr>
        <w:pStyle w:val="ListParagraph"/>
        <w:numPr>
          <w:ilvl w:val="0"/>
          <w:numId w:val="2"/>
        </w:numPr>
        <w:rPr>
          <w:ins w:id="17" w:author="Hinds-Aldrich, Matthew" w:date="2018-04-26T10:17:00Z"/>
        </w:rPr>
        <w:pPrChange w:id="18" w:author="Hinds-Aldrich, Matthew" w:date="2018-04-26T10:19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9" w:author="Hinds-Aldrich, Matthew" w:date="2018-04-26T10:18:00Z">
        <w:r>
          <w:t>Types of Assessment</w:t>
        </w:r>
      </w:ins>
    </w:p>
    <w:p w14:paraId="21BCFFD0" w14:textId="50083B07" w:rsidR="005817A1" w:rsidRDefault="005817A1" w:rsidP="005817A1">
      <w:pPr>
        <w:pStyle w:val="ListParagraph"/>
        <w:numPr>
          <w:ilvl w:val="1"/>
          <w:numId w:val="2"/>
        </w:numPr>
        <w:rPr>
          <w:ins w:id="20" w:author="Hinds-Aldrich, Matthew" w:date="2018-04-26T10:19:00Z"/>
        </w:rPr>
      </w:pPr>
      <w:ins w:id="21" w:author="Hinds-Aldrich, Matthew" w:date="2018-04-26T10:17:00Z">
        <w:r>
          <w:t xml:space="preserve">Formative </w:t>
        </w:r>
      </w:ins>
      <w:ins w:id="22" w:author="Hinds-Aldrich, Matthew" w:date="2018-04-26T10:18:00Z">
        <w:r>
          <w:t>Assessment</w:t>
        </w:r>
      </w:ins>
    </w:p>
    <w:p w14:paraId="3E7376B7" w14:textId="4216B291" w:rsidR="005817A1" w:rsidRDefault="005817A1" w:rsidP="005817A1">
      <w:pPr>
        <w:pStyle w:val="ListParagraph"/>
        <w:numPr>
          <w:ilvl w:val="1"/>
          <w:numId w:val="2"/>
        </w:numPr>
        <w:rPr>
          <w:ins w:id="23" w:author="Hinds-Aldrich, Matthew" w:date="2018-04-26T10:17:00Z"/>
        </w:rPr>
      </w:pPr>
      <w:ins w:id="24" w:author="Hinds-Aldrich, Matthew" w:date="2018-04-26T10:19:00Z">
        <w:r>
          <w:t>Process Assessment</w:t>
        </w:r>
      </w:ins>
    </w:p>
    <w:p w14:paraId="4B8782B3" w14:textId="2241892B" w:rsidR="005817A1" w:rsidRDefault="005817A1" w:rsidP="005817A1">
      <w:pPr>
        <w:pStyle w:val="ListParagraph"/>
        <w:numPr>
          <w:ilvl w:val="1"/>
          <w:numId w:val="2"/>
        </w:numPr>
        <w:rPr>
          <w:ins w:id="25" w:author="Hinds-Aldrich, Matthew" w:date="2018-04-26T10:19:00Z"/>
        </w:rPr>
      </w:pPr>
      <w:ins w:id="26" w:author="Hinds-Aldrich, Matthew" w:date="2018-04-26T10:17:00Z">
        <w:r>
          <w:t xml:space="preserve">Impact </w:t>
        </w:r>
      </w:ins>
      <w:ins w:id="27" w:author="Hinds-Aldrich, Matthew" w:date="2018-04-26T10:18:00Z">
        <w:r>
          <w:t>Assessment</w:t>
        </w:r>
      </w:ins>
    </w:p>
    <w:p w14:paraId="7BCD3DD6" w14:textId="6B7AA9FF" w:rsidR="005817A1" w:rsidRDefault="005817A1" w:rsidP="005817A1">
      <w:pPr>
        <w:pStyle w:val="ListParagraph"/>
        <w:numPr>
          <w:ilvl w:val="1"/>
          <w:numId w:val="2"/>
        </w:numPr>
        <w:rPr>
          <w:ins w:id="28" w:author="Hinds-Aldrich, Matthew" w:date="2018-04-26T10:17:00Z"/>
        </w:rPr>
      </w:pPr>
      <w:ins w:id="29" w:author="Hinds-Aldrich, Matthew" w:date="2018-04-26T10:19:00Z">
        <w:r>
          <w:t>Outcome Assessment</w:t>
        </w:r>
      </w:ins>
    </w:p>
    <w:p w14:paraId="1672A062" w14:textId="77777777" w:rsidR="005817A1" w:rsidRDefault="005817A1" w:rsidP="001E343B">
      <w:pPr>
        <w:pStyle w:val="ListParagraph"/>
        <w:numPr>
          <w:ilvl w:val="1"/>
          <w:numId w:val="2"/>
        </w:numPr>
      </w:pPr>
    </w:p>
    <w:p w14:paraId="7207FCF4" w14:textId="77777777" w:rsidR="001E343B" w:rsidRDefault="001E343B" w:rsidP="001E343B">
      <w:pPr>
        <w:pStyle w:val="ListParagraph"/>
        <w:numPr>
          <w:ilvl w:val="0"/>
          <w:numId w:val="2"/>
        </w:numPr>
      </w:pPr>
      <w:r>
        <w:t>Fire Service Data Types (overviews)</w:t>
      </w:r>
    </w:p>
    <w:p w14:paraId="37800D69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>Call Handling Data</w:t>
      </w:r>
    </w:p>
    <w:p w14:paraId="468F36DB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>Response Time Data</w:t>
      </w:r>
    </w:p>
    <w:p w14:paraId="7F3854DC" w14:textId="77777777" w:rsidR="001E343B" w:rsidRDefault="001E343B" w:rsidP="001E343B">
      <w:pPr>
        <w:pStyle w:val="ListParagraph"/>
        <w:numPr>
          <w:ilvl w:val="1"/>
          <w:numId w:val="2"/>
        </w:numPr>
        <w:rPr>
          <w:ins w:id="30" w:author="Hinds-Aldrich, Matthew" w:date="2018-04-26T10:10:00Z"/>
        </w:rPr>
      </w:pPr>
      <w:r>
        <w:t>Operational Data</w:t>
      </w:r>
    </w:p>
    <w:p w14:paraId="54DADF9D" w14:textId="51829273" w:rsidR="002C18BD" w:rsidRDefault="002C18BD" w:rsidP="001E343B">
      <w:pPr>
        <w:pStyle w:val="ListParagraph"/>
        <w:numPr>
          <w:ilvl w:val="1"/>
          <w:numId w:val="2"/>
        </w:numPr>
      </w:pPr>
      <w:ins w:id="31" w:author="Hinds-Aldrich, Matthew" w:date="2018-04-26T10:10:00Z">
        <w:r>
          <w:t>Outcome Data</w:t>
        </w:r>
      </w:ins>
    </w:p>
    <w:p w14:paraId="2F1C6BF1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>EMS / Patient Care Report data</w:t>
      </w:r>
    </w:p>
    <w:p w14:paraId="7065C54E" w14:textId="77777777" w:rsidR="001E343B" w:rsidRDefault="001E343B" w:rsidP="001E343B">
      <w:pPr>
        <w:pStyle w:val="ListParagraph"/>
        <w:numPr>
          <w:ilvl w:val="1"/>
          <w:numId w:val="2"/>
        </w:numPr>
        <w:rPr>
          <w:ins w:id="32" w:author="Hinds-Aldrich, Matthew" w:date="2018-04-26T10:26:00Z"/>
        </w:rPr>
      </w:pPr>
      <w:r>
        <w:t>Community Risk Assessment / Reduction Data</w:t>
      </w:r>
    </w:p>
    <w:p w14:paraId="5743F0DC" w14:textId="7B86E3C7" w:rsidR="00C158BC" w:rsidRDefault="00C158BC">
      <w:pPr>
        <w:pStyle w:val="ListParagraph"/>
        <w:numPr>
          <w:ilvl w:val="2"/>
          <w:numId w:val="2"/>
        </w:numPr>
        <w:rPr>
          <w:ins w:id="33" w:author="Hinds-Aldrich, Matthew" w:date="2018-04-26T10:26:00Z"/>
        </w:rPr>
        <w:pPrChange w:id="34" w:author="Hinds-Aldrich, Matthew" w:date="2018-04-26T10:2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5" w:author="Hinds-Aldrich, Matthew" w:date="2018-04-26T10:26:00Z">
        <w:r>
          <w:t>Data to focus CRR activities (before)</w:t>
        </w:r>
      </w:ins>
    </w:p>
    <w:p w14:paraId="5159E670" w14:textId="1B6BB7FD" w:rsidR="00C158BC" w:rsidRDefault="00C158BC">
      <w:pPr>
        <w:pStyle w:val="ListParagraph"/>
        <w:numPr>
          <w:ilvl w:val="2"/>
          <w:numId w:val="2"/>
        </w:numPr>
        <w:pPrChange w:id="36" w:author="Hinds-Aldrich, Matthew" w:date="2018-04-26T10:2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7" w:author="Hinds-Aldrich, Matthew" w:date="2018-04-26T10:26:00Z">
        <w:r>
          <w:t>Data to document CRR activities (after)</w:t>
        </w:r>
      </w:ins>
    </w:p>
    <w:p w14:paraId="0B4F297D" w14:textId="77777777" w:rsidR="001E343B" w:rsidRDefault="001E343B" w:rsidP="001E343B">
      <w:pPr>
        <w:pStyle w:val="ListParagraph"/>
        <w:numPr>
          <w:ilvl w:val="1"/>
          <w:numId w:val="2"/>
        </w:numPr>
        <w:rPr>
          <w:ins w:id="38" w:author="Hinds-Aldrich, Matthew" w:date="2017-08-04T09:01:00Z"/>
        </w:rPr>
      </w:pPr>
      <w:r>
        <w:t>Non-Fire Service Data (but relevant to fire departments)</w:t>
      </w:r>
    </w:p>
    <w:p w14:paraId="76F76677" w14:textId="77777777" w:rsidR="007006EE" w:rsidRDefault="007006EE">
      <w:pPr>
        <w:pStyle w:val="ListParagraph"/>
        <w:numPr>
          <w:ilvl w:val="2"/>
          <w:numId w:val="2"/>
        </w:numPr>
        <w:rPr>
          <w:ins w:id="39" w:author="Hinds-Aldrich, Matthew" w:date="2017-08-04T09:01:00Z"/>
        </w:rPr>
        <w:pPrChange w:id="40" w:author="Hinds-Aldrich, Matthew" w:date="2017-08-04T09:0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1" w:author="Hinds-Aldrich, Matthew" w:date="2017-08-04T09:01:00Z">
        <w:r>
          <w:t>Census Data</w:t>
        </w:r>
      </w:ins>
    </w:p>
    <w:p w14:paraId="0C22DD11" w14:textId="77777777" w:rsidR="007006EE" w:rsidRDefault="007006EE">
      <w:pPr>
        <w:pStyle w:val="ListParagraph"/>
        <w:numPr>
          <w:ilvl w:val="2"/>
          <w:numId w:val="2"/>
        </w:numPr>
        <w:rPr>
          <w:ins w:id="42" w:author="Hinds-Aldrich, Matthew" w:date="2017-08-04T09:01:00Z"/>
        </w:rPr>
        <w:pPrChange w:id="43" w:author="Hinds-Aldrich, Matthew" w:date="2017-08-04T09:0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4" w:author="Hinds-Aldrich, Matthew" w:date="2017-08-04T09:01:00Z">
        <w:r>
          <w:t>Building &amp; Occupancy Data</w:t>
        </w:r>
      </w:ins>
    </w:p>
    <w:p w14:paraId="30879624" w14:textId="77777777" w:rsidR="007006EE" w:rsidRDefault="007006EE">
      <w:pPr>
        <w:pStyle w:val="ListParagraph"/>
        <w:numPr>
          <w:ilvl w:val="2"/>
          <w:numId w:val="2"/>
        </w:numPr>
        <w:rPr>
          <w:ins w:id="45" w:author="Hinds-Aldrich, Matthew" w:date="2018-04-26T10:11:00Z"/>
        </w:rPr>
        <w:pPrChange w:id="46" w:author="Hinds-Aldrich, Matthew" w:date="2017-08-04T09:0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47" w:author="Hinds-Aldrich, Matthew" w:date="2017-08-04T09:02:00Z">
        <w:r>
          <w:t>Tax Assessor &amp; Cadastral Data</w:t>
        </w:r>
      </w:ins>
    </w:p>
    <w:p w14:paraId="19391D72" w14:textId="2F692660" w:rsidR="002C18BD" w:rsidRDefault="002C18BD">
      <w:pPr>
        <w:pStyle w:val="ListParagraph"/>
        <w:numPr>
          <w:ilvl w:val="2"/>
          <w:numId w:val="2"/>
        </w:numPr>
        <w:rPr>
          <w:ins w:id="48" w:author="Hinds-Aldrich, Matthew" w:date="2018-04-26T10:25:00Z"/>
        </w:rPr>
        <w:pPrChange w:id="49" w:author="Hinds-Aldrich, Matthew" w:date="2017-08-04T09:0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0" w:author="Hinds-Aldrich, Matthew" w:date="2018-04-26T10:11:00Z">
        <w:r>
          <w:lastRenderedPageBreak/>
          <w:t xml:space="preserve">Public Health </w:t>
        </w:r>
      </w:ins>
      <w:ins w:id="51" w:author="Hinds-Aldrich, Matthew" w:date="2018-04-26T10:25:00Z">
        <w:r w:rsidR="00C158BC">
          <w:t>Data</w:t>
        </w:r>
      </w:ins>
    </w:p>
    <w:p w14:paraId="6FF20ADC" w14:textId="3DC8B13B" w:rsidR="00C158BC" w:rsidRDefault="00C158BC">
      <w:pPr>
        <w:pStyle w:val="ListParagraph"/>
        <w:numPr>
          <w:ilvl w:val="2"/>
          <w:numId w:val="2"/>
        </w:numPr>
        <w:pPrChange w:id="52" w:author="Hinds-Aldrich, Matthew" w:date="2017-08-04T09:0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53" w:author="Hinds-Aldrich, Matthew" w:date="2018-04-26T10:25:00Z">
        <w:r>
          <w:t>Marketing Data</w:t>
        </w:r>
      </w:ins>
    </w:p>
    <w:p w14:paraId="1751C41F" w14:textId="3DE8B80E" w:rsidR="002C18BD" w:rsidRDefault="002C18BD" w:rsidP="001E343B">
      <w:pPr>
        <w:pStyle w:val="ListParagraph"/>
        <w:numPr>
          <w:ilvl w:val="0"/>
          <w:numId w:val="2"/>
        </w:numPr>
        <w:rPr>
          <w:ins w:id="54" w:author="Hinds-Aldrich, Matthew" w:date="2018-04-26T10:09:00Z"/>
        </w:rPr>
      </w:pPr>
      <w:ins w:id="55" w:author="Hinds-Aldrich, Matthew" w:date="2018-04-26T10:09:00Z">
        <w:r>
          <w:t>Cleaning Data</w:t>
        </w:r>
      </w:ins>
    </w:p>
    <w:p w14:paraId="23E9B8B8" w14:textId="7B7CCA4E" w:rsidR="002C18BD" w:rsidRDefault="002C18BD">
      <w:pPr>
        <w:pStyle w:val="ListParagraph"/>
        <w:numPr>
          <w:ilvl w:val="1"/>
          <w:numId w:val="2"/>
        </w:numPr>
        <w:rPr>
          <w:ins w:id="56" w:author="Hinds-Aldrich, Matthew" w:date="2018-04-26T10:09:00Z"/>
        </w:rPr>
        <w:pPrChange w:id="57" w:author="Hinds-Aldrich, Matthew" w:date="2018-04-26T10:09:00Z">
          <w:pPr>
            <w:pStyle w:val="ListParagraph"/>
            <w:numPr>
              <w:numId w:val="2"/>
            </w:numPr>
            <w:ind w:hanging="360"/>
          </w:pPr>
        </w:pPrChange>
      </w:pPr>
      <w:ins w:id="58" w:author="Hinds-Aldrich, Matthew" w:date="2018-04-26T10:09:00Z">
        <w:r>
          <w:t>Error identification</w:t>
        </w:r>
      </w:ins>
    </w:p>
    <w:p w14:paraId="7D6A1143" w14:textId="73B84AF2" w:rsidR="002C18BD" w:rsidRDefault="002C18BD">
      <w:pPr>
        <w:pStyle w:val="ListParagraph"/>
        <w:numPr>
          <w:ilvl w:val="1"/>
          <w:numId w:val="2"/>
        </w:numPr>
        <w:rPr>
          <w:ins w:id="59" w:author="Hinds-Aldrich, Matthew" w:date="2018-04-26T10:10:00Z"/>
        </w:rPr>
        <w:pPrChange w:id="60" w:author="Hinds-Aldrich, Matthew" w:date="2018-04-26T10:09:00Z">
          <w:pPr>
            <w:pStyle w:val="ListParagraph"/>
            <w:numPr>
              <w:numId w:val="2"/>
            </w:numPr>
            <w:ind w:hanging="360"/>
          </w:pPr>
        </w:pPrChange>
      </w:pPr>
      <w:ins w:id="61" w:author="Hinds-Aldrich, Matthew" w:date="2018-04-26T10:09:00Z">
        <w:r>
          <w:t>Data Curatio</w:t>
        </w:r>
      </w:ins>
      <w:ins w:id="62" w:author="Hinds-Aldrich, Matthew" w:date="2018-04-26T10:10:00Z">
        <w:r>
          <w:t>n</w:t>
        </w:r>
      </w:ins>
    </w:p>
    <w:p w14:paraId="00202320" w14:textId="1654F8D6" w:rsidR="002C18BD" w:rsidRDefault="002C18BD">
      <w:pPr>
        <w:pStyle w:val="ListParagraph"/>
        <w:numPr>
          <w:ilvl w:val="1"/>
          <w:numId w:val="2"/>
        </w:numPr>
        <w:rPr>
          <w:ins w:id="63" w:author="Hinds-Aldrich, Matthew" w:date="2018-04-26T10:09:00Z"/>
        </w:rPr>
        <w:pPrChange w:id="64" w:author="Hinds-Aldrich, Matthew" w:date="2018-04-26T10:09:00Z">
          <w:pPr>
            <w:pStyle w:val="ListParagraph"/>
            <w:numPr>
              <w:numId w:val="2"/>
            </w:numPr>
            <w:ind w:hanging="360"/>
          </w:pPr>
        </w:pPrChange>
      </w:pPr>
      <w:ins w:id="65" w:author="Hinds-Aldrich, Matthew" w:date="2018-04-26T10:10:00Z">
        <w:r>
          <w:t>Importance of data cleaning</w:t>
        </w:r>
      </w:ins>
    </w:p>
    <w:p w14:paraId="5C97A90F" w14:textId="77777777" w:rsidR="001E343B" w:rsidRDefault="001E343B" w:rsidP="001E343B">
      <w:pPr>
        <w:pStyle w:val="ListParagraph"/>
        <w:numPr>
          <w:ilvl w:val="0"/>
          <w:numId w:val="2"/>
        </w:numPr>
      </w:pPr>
      <w:r>
        <w:t>Types of Analyses</w:t>
      </w:r>
    </w:p>
    <w:p w14:paraId="413D9751" w14:textId="77777777" w:rsidR="007006EE" w:rsidRDefault="007006EE" w:rsidP="001E343B">
      <w:pPr>
        <w:pStyle w:val="ListParagraph"/>
        <w:numPr>
          <w:ilvl w:val="1"/>
          <w:numId w:val="2"/>
        </w:numPr>
        <w:rPr>
          <w:ins w:id="66" w:author="Hinds-Aldrich, Matthew" w:date="2018-04-26T10:13:00Z"/>
        </w:rPr>
      </w:pPr>
      <w:ins w:id="67" w:author="Hinds-Aldrich, Matthew" w:date="2017-08-04T09:03:00Z">
        <w:r>
          <w:t xml:space="preserve">Descriptive </w:t>
        </w:r>
        <w:commentRangeStart w:id="68"/>
        <w:r>
          <w:t>Statistics</w:t>
        </w:r>
      </w:ins>
      <w:commentRangeEnd w:id="68"/>
      <w:ins w:id="69" w:author="Hinds-Aldrich, Matthew" w:date="2017-08-04T09:14:00Z">
        <w:r>
          <w:rPr>
            <w:rStyle w:val="CommentReference"/>
          </w:rPr>
          <w:commentReference w:id="68"/>
        </w:r>
      </w:ins>
    </w:p>
    <w:p w14:paraId="2AD3C0D4" w14:textId="0013698E" w:rsidR="002C18BD" w:rsidRDefault="002C18BD">
      <w:pPr>
        <w:pStyle w:val="ListParagraph"/>
        <w:numPr>
          <w:ilvl w:val="2"/>
          <w:numId w:val="2"/>
        </w:numPr>
        <w:rPr>
          <w:ins w:id="70" w:author="Hinds-Aldrich, Matthew" w:date="2017-08-04T09:03:00Z"/>
        </w:rPr>
        <w:pPrChange w:id="71" w:author="Hinds-Aldrich, Matthew" w:date="2018-04-26T10:1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2" w:author="Hinds-Aldrich, Matthew" w:date="2018-04-26T10:13:00Z">
        <w:r>
          <w:t>“What happened”</w:t>
        </w:r>
      </w:ins>
    </w:p>
    <w:p w14:paraId="630E6D95" w14:textId="3B363D20" w:rsidR="002C18BD" w:rsidRDefault="002C18BD" w:rsidP="001E343B">
      <w:pPr>
        <w:pStyle w:val="ListParagraph"/>
        <w:numPr>
          <w:ilvl w:val="1"/>
          <w:numId w:val="2"/>
        </w:numPr>
        <w:rPr>
          <w:ins w:id="73" w:author="Hinds-Aldrich, Matthew" w:date="2018-04-26T10:13:00Z"/>
        </w:rPr>
      </w:pPr>
      <w:ins w:id="74" w:author="Hinds-Aldrich, Matthew" w:date="2018-04-26T10:13:00Z">
        <w:r>
          <w:t>Inferential Statistics</w:t>
        </w:r>
      </w:ins>
    </w:p>
    <w:p w14:paraId="03C52B88" w14:textId="63DDA83C" w:rsidR="002C18BD" w:rsidRDefault="002C18BD">
      <w:pPr>
        <w:pStyle w:val="ListParagraph"/>
        <w:numPr>
          <w:ilvl w:val="2"/>
          <w:numId w:val="2"/>
        </w:numPr>
        <w:rPr>
          <w:ins w:id="75" w:author="Hinds-Aldrich, Matthew" w:date="2018-04-26T10:13:00Z"/>
        </w:rPr>
        <w:pPrChange w:id="76" w:author="Hinds-Aldrich, Matthew" w:date="2018-04-26T10:13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77" w:author="Hinds-Aldrich, Matthew" w:date="2018-04-26T10:13:00Z">
        <w:r>
          <w:t>“Wh</w:t>
        </w:r>
      </w:ins>
      <w:ins w:id="78" w:author="Hinds-Aldrich, Matthew" w:date="2018-04-26T10:14:00Z">
        <w:r>
          <w:t>y did it happen”</w:t>
        </w:r>
      </w:ins>
    </w:p>
    <w:p w14:paraId="72E2C35B" w14:textId="77777777" w:rsidR="007006EE" w:rsidRDefault="007006EE" w:rsidP="001E343B">
      <w:pPr>
        <w:pStyle w:val="ListParagraph"/>
        <w:numPr>
          <w:ilvl w:val="1"/>
          <w:numId w:val="2"/>
        </w:numPr>
        <w:rPr>
          <w:ins w:id="79" w:author="Hinds-Aldrich, Matthew" w:date="2018-04-26T10:14:00Z"/>
        </w:rPr>
      </w:pPr>
      <w:ins w:id="80" w:author="Hinds-Aldrich, Matthew" w:date="2017-08-04T09:03:00Z">
        <w:r>
          <w:t>Exploratory Analys</w:t>
        </w:r>
      </w:ins>
      <w:ins w:id="81" w:author="Hinds-Aldrich, Matthew" w:date="2017-08-04T09:04:00Z">
        <w:r>
          <w:t>e</w:t>
        </w:r>
      </w:ins>
      <w:ins w:id="82" w:author="Hinds-Aldrich, Matthew" w:date="2017-08-04T09:03:00Z">
        <w:r>
          <w:t>s</w:t>
        </w:r>
      </w:ins>
    </w:p>
    <w:p w14:paraId="498BFD9C" w14:textId="6010C6AE" w:rsidR="002C18BD" w:rsidRDefault="002C18BD">
      <w:pPr>
        <w:pStyle w:val="ListParagraph"/>
        <w:numPr>
          <w:ilvl w:val="2"/>
          <w:numId w:val="2"/>
        </w:numPr>
        <w:rPr>
          <w:ins w:id="83" w:author="Hinds-Aldrich, Matthew" w:date="2017-08-04T09:03:00Z"/>
        </w:rPr>
        <w:pPrChange w:id="84" w:author="Hinds-Aldrich, Matthew" w:date="2018-04-26T10:1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85" w:author="Hinds-Aldrich, Matthew" w:date="2018-04-26T10:14:00Z">
        <w:r>
          <w:t>“What am I missing”</w:t>
        </w:r>
      </w:ins>
    </w:p>
    <w:p w14:paraId="006D7E76" w14:textId="77777777" w:rsidR="007006EE" w:rsidRDefault="007006EE" w:rsidP="001E343B">
      <w:pPr>
        <w:pStyle w:val="ListParagraph"/>
        <w:numPr>
          <w:ilvl w:val="1"/>
          <w:numId w:val="2"/>
        </w:numPr>
        <w:rPr>
          <w:ins w:id="86" w:author="Hinds-Aldrich, Matthew" w:date="2018-04-26T10:14:00Z"/>
        </w:rPr>
      </w:pPr>
      <w:ins w:id="87" w:author="Hinds-Aldrich, Matthew" w:date="2017-08-04T09:03:00Z">
        <w:r>
          <w:t>Predictive Analys</w:t>
        </w:r>
      </w:ins>
      <w:ins w:id="88" w:author="Hinds-Aldrich, Matthew" w:date="2017-08-04T09:04:00Z">
        <w:r>
          <w:t>e</w:t>
        </w:r>
      </w:ins>
      <w:ins w:id="89" w:author="Hinds-Aldrich, Matthew" w:date="2017-08-04T09:03:00Z">
        <w:r>
          <w:t>s</w:t>
        </w:r>
      </w:ins>
    </w:p>
    <w:p w14:paraId="039926D9" w14:textId="5B883CC5" w:rsidR="007006EE" w:rsidRDefault="002C18BD">
      <w:pPr>
        <w:pStyle w:val="ListParagraph"/>
        <w:numPr>
          <w:ilvl w:val="2"/>
          <w:numId w:val="2"/>
        </w:numPr>
        <w:rPr>
          <w:ins w:id="90" w:author="Hinds-Aldrich, Matthew" w:date="2017-08-04T09:03:00Z"/>
        </w:rPr>
        <w:pPrChange w:id="91" w:author="Hinds-Aldrich, Matthew" w:date="2018-04-26T10:14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92" w:author="Hinds-Aldrich, Matthew" w:date="2018-04-26T10:14:00Z">
        <w:r>
          <w:t>“what could happen”</w:t>
        </w:r>
      </w:ins>
    </w:p>
    <w:p w14:paraId="25740C3B" w14:textId="77777777" w:rsidR="007006EE" w:rsidRDefault="007006EE" w:rsidP="001E343B">
      <w:pPr>
        <w:pStyle w:val="ListParagraph"/>
        <w:numPr>
          <w:ilvl w:val="1"/>
          <w:numId w:val="2"/>
        </w:numPr>
        <w:rPr>
          <w:ins w:id="93" w:author="Hinds-Aldrich, Matthew" w:date="2017-08-04T09:05:00Z"/>
        </w:rPr>
      </w:pPr>
      <w:ins w:id="94" w:author="Hinds-Aldrich, Matthew" w:date="2017-08-04T09:04:00Z">
        <w:r>
          <w:t>Rates</w:t>
        </w:r>
      </w:ins>
    </w:p>
    <w:p w14:paraId="7005F7A6" w14:textId="77777777" w:rsidR="007006EE" w:rsidRDefault="007006EE">
      <w:pPr>
        <w:pStyle w:val="ListParagraph"/>
        <w:numPr>
          <w:ilvl w:val="2"/>
          <w:numId w:val="2"/>
        </w:numPr>
        <w:rPr>
          <w:ins w:id="95" w:author="Hinds-Aldrich, Matthew" w:date="2017-08-04T09:05:00Z"/>
        </w:rPr>
        <w:pPrChange w:id="96" w:author="Hinds-Aldrich, Matthew" w:date="2017-08-04T09:0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97" w:author="Hinds-Aldrich, Matthew" w:date="2017-08-04T09:05:00Z">
        <w:r>
          <w:t>Raw counts vs. rates</w:t>
        </w:r>
      </w:ins>
    </w:p>
    <w:p w14:paraId="2FFA8F68" w14:textId="77777777" w:rsidR="007006EE" w:rsidRDefault="007006EE">
      <w:pPr>
        <w:pStyle w:val="ListParagraph"/>
        <w:numPr>
          <w:ilvl w:val="2"/>
          <w:numId w:val="2"/>
        </w:numPr>
        <w:rPr>
          <w:ins w:id="98" w:author="Hinds-Aldrich, Matthew" w:date="2017-08-04T09:04:00Z"/>
        </w:rPr>
        <w:pPrChange w:id="99" w:author="Hinds-Aldrich, Matthew" w:date="2017-08-04T09:05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00" w:author="Hinds-Aldrich, Matthew" w:date="2017-08-04T09:05:00Z">
        <w:r>
          <w:t>Normalization</w:t>
        </w:r>
      </w:ins>
    </w:p>
    <w:p w14:paraId="3A5C60D3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>Data Distribution</w:t>
      </w:r>
    </w:p>
    <w:p w14:paraId="04FB428B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 xml:space="preserve">Central Tendency </w:t>
      </w:r>
    </w:p>
    <w:p w14:paraId="36347157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 xml:space="preserve">Mean, </w:t>
      </w:r>
    </w:p>
    <w:p w14:paraId="14ECDBD8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 xml:space="preserve">Median </w:t>
      </w:r>
    </w:p>
    <w:p w14:paraId="5DBA9AA6" w14:textId="77777777" w:rsidR="001E343B" w:rsidRDefault="001E343B" w:rsidP="001E343B">
      <w:pPr>
        <w:pStyle w:val="ListParagraph"/>
        <w:numPr>
          <w:ilvl w:val="3"/>
          <w:numId w:val="2"/>
        </w:numPr>
        <w:rPr>
          <w:ins w:id="101" w:author="Hinds-Aldrich, Matthew" w:date="2018-04-26T10:15:00Z"/>
        </w:rPr>
      </w:pPr>
      <w:r>
        <w:t>Mode</w:t>
      </w:r>
    </w:p>
    <w:p w14:paraId="2C30E2C7" w14:textId="58A6130D" w:rsidR="005817A1" w:rsidRDefault="005817A1">
      <w:pPr>
        <w:pStyle w:val="ListParagraph"/>
        <w:numPr>
          <w:ilvl w:val="2"/>
          <w:numId w:val="2"/>
        </w:numPr>
        <w:rPr>
          <w:ins w:id="102" w:author="Hinds-Aldrich, Matthew" w:date="2018-04-26T10:16:00Z"/>
        </w:rPr>
        <w:pPrChange w:id="103" w:author="Hinds-Aldrich, Matthew" w:date="2018-04-26T10:15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04" w:author="Hinds-Aldrich, Matthew" w:date="2018-04-26T10:15:00Z">
        <w:r>
          <w:t>Distribution Curves</w:t>
        </w:r>
      </w:ins>
    </w:p>
    <w:p w14:paraId="7260F343" w14:textId="3B0F0A18" w:rsidR="005817A1" w:rsidRDefault="005817A1" w:rsidP="005817A1">
      <w:pPr>
        <w:pStyle w:val="ListParagraph"/>
        <w:numPr>
          <w:ilvl w:val="3"/>
          <w:numId w:val="2"/>
        </w:numPr>
        <w:rPr>
          <w:ins w:id="105" w:author="Hinds-Aldrich, Matthew" w:date="2018-04-26T10:16:00Z"/>
        </w:rPr>
      </w:pPr>
      <w:ins w:id="106" w:author="Hinds-Aldrich, Matthew" w:date="2018-04-26T10:16:00Z">
        <w:r>
          <w:t>Normal Curve</w:t>
        </w:r>
      </w:ins>
    </w:p>
    <w:p w14:paraId="06EB5955" w14:textId="2F0BCA69" w:rsidR="005817A1" w:rsidRDefault="005817A1" w:rsidP="005817A1">
      <w:pPr>
        <w:pStyle w:val="ListParagraph"/>
        <w:numPr>
          <w:ilvl w:val="3"/>
          <w:numId w:val="2"/>
        </w:numPr>
        <w:rPr>
          <w:ins w:id="107" w:author="Hinds-Aldrich, Matthew" w:date="2018-04-26T10:16:00Z"/>
        </w:rPr>
      </w:pPr>
      <w:ins w:id="108" w:author="Hinds-Aldrich, Matthew" w:date="2018-04-26T10:16:00Z">
        <w:r>
          <w:t>Bi-Modal Curves</w:t>
        </w:r>
      </w:ins>
    </w:p>
    <w:p w14:paraId="4B0314DB" w14:textId="690DA533" w:rsidR="005817A1" w:rsidRDefault="005817A1" w:rsidP="005817A1">
      <w:pPr>
        <w:pStyle w:val="ListParagraph"/>
        <w:numPr>
          <w:ilvl w:val="3"/>
          <w:numId w:val="2"/>
        </w:numPr>
      </w:pPr>
      <w:ins w:id="109" w:author="Hinds-Aldrich, Matthew" w:date="2018-04-26T10:16:00Z">
        <w:r>
          <w:t>Skewness</w:t>
        </w:r>
      </w:ins>
    </w:p>
    <w:p w14:paraId="5ACBC073" w14:textId="7635BEF3" w:rsidR="001E343B" w:rsidRDefault="001E343B" w:rsidP="001E343B">
      <w:pPr>
        <w:pStyle w:val="ListParagraph"/>
        <w:numPr>
          <w:ilvl w:val="2"/>
          <w:numId w:val="2"/>
        </w:numPr>
        <w:rPr>
          <w:ins w:id="110" w:author="Hinds-Aldrich, Matthew" w:date="2017-08-04T09:04:00Z"/>
        </w:rPr>
      </w:pPr>
      <w:del w:id="111" w:author="Hinds-Aldrich, Matthew" w:date="2018-04-26T10:15:00Z">
        <w:r w:rsidDel="005817A1">
          <w:delText>90</w:delText>
        </w:r>
        <w:r w:rsidRPr="001E343B" w:rsidDel="005817A1">
          <w:rPr>
            <w:vertAlign w:val="superscript"/>
          </w:rPr>
          <w:delText>th</w:delText>
        </w:r>
        <w:r w:rsidDel="005817A1">
          <w:delText xml:space="preserve"> </w:delText>
        </w:r>
      </w:del>
      <w:r>
        <w:t>Percentile</w:t>
      </w:r>
      <w:ins w:id="112" w:author="Hinds-Aldrich, Matthew" w:date="2018-04-26T10:15:00Z">
        <w:r w:rsidR="005817A1">
          <w:t>s</w:t>
        </w:r>
      </w:ins>
    </w:p>
    <w:p w14:paraId="55A2D611" w14:textId="77777777" w:rsidR="007006EE" w:rsidRDefault="007006EE">
      <w:pPr>
        <w:pStyle w:val="ListParagraph"/>
        <w:numPr>
          <w:ilvl w:val="3"/>
          <w:numId w:val="2"/>
        </w:numPr>
        <w:pPrChange w:id="113" w:author="Hinds-Aldrich, Matthew" w:date="2017-08-04T09:04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114" w:author="Hinds-Aldrich, Matthew" w:date="2017-08-04T09:04:00Z">
        <w:r>
          <w:t>90</w:t>
        </w:r>
        <w:r w:rsidRPr="007006EE">
          <w:rPr>
            <w:vertAlign w:val="superscript"/>
            <w:rPrChange w:id="115" w:author="Hinds-Aldrich, Matthew" w:date="2017-08-04T09:04:00Z">
              <w:rPr/>
            </w:rPrChange>
          </w:rPr>
          <w:t>th</w:t>
        </w:r>
        <w:r>
          <w:t xml:space="preserve"> Percentile vs. Averages</w:t>
        </w:r>
      </w:ins>
    </w:p>
    <w:p w14:paraId="62FB1F4B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>Identifying Outliers</w:t>
      </w:r>
    </w:p>
    <w:p w14:paraId="56EC6745" w14:textId="5D33CDB5" w:rsidR="001E343B" w:rsidRDefault="001E343B" w:rsidP="001E343B">
      <w:pPr>
        <w:pStyle w:val="ListParagraph"/>
        <w:numPr>
          <w:ilvl w:val="2"/>
          <w:numId w:val="2"/>
        </w:numPr>
      </w:pPr>
      <w:r>
        <w:t>Interquartile Range (IQR)</w:t>
      </w:r>
      <w:ins w:id="116" w:author="Hinds-Aldrich, Matthew" w:date="2018-05-21T10:58:00Z">
        <w:r w:rsidR="00220A66">
          <w:t xml:space="preserve"> – Upper Fence Method</w:t>
        </w:r>
      </w:ins>
    </w:p>
    <w:p w14:paraId="4642B8E7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Cut-off Scores</w:t>
      </w:r>
      <w:bookmarkStart w:id="117" w:name="_GoBack"/>
      <w:bookmarkEnd w:id="117"/>
    </w:p>
    <w:p w14:paraId="08BC52E8" w14:textId="77777777" w:rsidR="001E343B" w:rsidRDefault="001E343B" w:rsidP="00220A66">
      <w:pPr>
        <w:pStyle w:val="ListParagraph"/>
        <w:numPr>
          <w:ilvl w:val="3"/>
          <w:numId w:val="2"/>
        </w:numPr>
        <w:pPrChange w:id="118" w:author="Hinds-Aldrich, Matthew" w:date="2018-05-21T10:5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r>
        <w:t>SME defined Cut-offs</w:t>
      </w:r>
    </w:p>
    <w:p w14:paraId="3BC551B8" w14:textId="5DF18CB2" w:rsidR="001E343B" w:rsidRDefault="00220A66" w:rsidP="001E343B">
      <w:pPr>
        <w:pStyle w:val="ListParagraph"/>
        <w:numPr>
          <w:ilvl w:val="2"/>
          <w:numId w:val="2"/>
        </w:numPr>
      </w:pPr>
      <w:ins w:id="119" w:author="Hinds-Aldrich, Matthew" w:date="2018-05-21T10:58:00Z">
        <w:r>
          <w:t>Should</w:t>
        </w:r>
      </w:ins>
      <w:del w:id="120" w:author="Hinds-Aldrich, Matthew" w:date="2018-05-21T10:58:00Z">
        <w:r w:rsidR="001E343B" w:rsidDel="00220A66">
          <w:delText>Can</w:delText>
        </w:r>
      </w:del>
      <w:r w:rsidR="001E343B">
        <w:t xml:space="preserve"> outliers be removed from a dataset?</w:t>
      </w:r>
    </w:p>
    <w:p w14:paraId="1BDCC59B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>Excluding and ignoring</w:t>
      </w:r>
    </w:p>
    <w:p w14:paraId="7F9582E7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>Setting aside / Exception Reports</w:t>
      </w:r>
    </w:p>
    <w:p w14:paraId="25CBCF95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>Performance Analysis</w:t>
      </w:r>
    </w:p>
    <w:p w14:paraId="16E73DC1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Response Times</w:t>
      </w:r>
    </w:p>
    <w:p w14:paraId="4038D88D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>Turnout Times</w:t>
      </w:r>
    </w:p>
    <w:p w14:paraId="5FD85EFB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>Travel Times</w:t>
      </w:r>
    </w:p>
    <w:p w14:paraId="0AC0A126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>Unit Response Times</w:t>
      </w:r>
    </w:p>
    <w:p w14:paraId="1AF2D9BE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>Total Response Times</w:t>
      </w:r>
    </w:p>
    <w:p w14:paraId="71980492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>Effective Response Force / Effective Firefighting Force</w:t>
      </w:r>
    </w:p>
    <w:p w14:paraId="6FF437DE" w14:textId="77777777" w:rsidR="001E343B" w:rsidRDefault="001E343B" w:rsidP="001E343B">
      <w:pPr>
        <w:pStyle w:val="ListParagraph"/>
        <w:numPr>
          <w:ilvl w:val="3"/>
          <w:numId w:val="2"/>
        </w:numPr>
      </w:pPr>
      <w:r>
        <w:t>Reflex Time / Vertical Response Time</w:t>
      </w:r>
    </w:p>
    <w:p w14:paraId="07102FF8" w14:textId="77777777" w:rsidR="001E343B" w:rsidRDefault="001E343B" w:rsidP="001E343B">
      <w:pPr>
        <w:pStyle w:val="ListParagraph"/>
        <w:numPr>
          <w:ilvl w:val="3"/>
          <w:numId w:val="2"/>
        </w:numPr>
        <w:rPr>
          <w:ins w:id="121" w:author="Hinds-Aldrich, Matthew" w:date="2017-08-04T08:57:00Z"/>
        </w:rPr>
      </w:pPr>
      <w:r>
        <w:lastRenderedPageBreak/>
        <w:t xml:space="preserve">Commit Time </w:t>
      </w:r>
    </w:p>
    <w:p w14:paraId="130CFB5D" w14:textId="77777777" w:rsidR="007006EE" w:rsidRDefault="007006EE">
      <w:pPr>
        <w:pStyle w:val="ListParagraph"/>
        <w:numPr>
          <w:ilvl w:val="2"/>
          <w:numId w:val="2"/>
        </w:numPr>
        <w:rPr>
          <w:ins w:id="122" w:author="Hinds-Aldrich, Matthew" w:date="2017-08-04T08:57:00Z"/>
        </w:rPr>
        <w:pPrChange w:id="123" w:author="Hinds-Aldrich, Matthew" w:date="2017-08-04T08:57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24" w:author="Hinds-Aldrich, Matthew" w:date="2017-08-04T08:57:00Z">
        <w:r>
          <w:t>Operational Analysis</w:t>
        </w:r>
      </w:ins>
    </w:p>
    <w:p w14:paraId="7413D016" w14:textId="52FB9A87" w:rsidR="007006EE" w:rsidRDefault="00C158BC" w:rsidP="007006EE">
      <w:pPr>
        <w:pStyle w:val="ListParagraph"/>
        <w:numPr>
          <w:ilvl w:val="3"/>
          <w:numId w:val="2"/>
        </w:numPr>
        <w:rPr>
          <w:ins w:id="125" w:author="Hinds-Aldrich, Matthew" w:date="2018-04-26T10:27:00Z"/>
        </w:rPr>
      </w:pPr>
      <w:ins w:id="126" w:author="Hinds-Aldrich, Matthew" w:date="2018-04-26T10:27:00Z">
        <w:r>
          <w:t>High Service Utilization Analyses</w:t>
        </w:r>
      </w:ins>
    </w:p>
    <w:p w14:paraId="19640323" w14:textId="40480F79" w:rsidR="00C158BC" w:rsidRDefault="00C158BC">
      <w:pPr>
        <w:pStyle w:val="ListParagraph"/>
        <w:numPr>
          <w:ilvl w:val="4"/>
          <w:numId w:val="2"/>
        </w:numPr>
        <w:rPr>
          <w:ins w:id="127" w:author="Hinds-Aldrich, Matthew" w:date="2018-04-26T10:29:00Z"/>
        </w:rPr>
        <w:pPrChange w:id="128" w:author="Hinds-Aldrich, Matthew" w:date="2018-04-26T10:27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29" w:author="Hinds-Aldrich, Matthew" w:date="2018-04-26T10:28:00Z">
        <w:r>
          <w:t>Mobile Integrated Health Care (</w:t>
        </w:r>
      </w:ins>
      <w:ins w:id="130" w:author="Hinds-Aldrich, Matthew" w:date="2018-04-26T10:27:00Z">
        <w:r>
          <w:t>“Extremely Satisfied Customers”</w:t>
        </w:r>
      </w:ins>
      <w:ins w:id="131" w:author="Hinds-Aldrich, Matthew" w:date="2018-04-26T10:28:00Z">
        <w:r>
          <w:t xml:space="preserve">) </w:t>
        </w:r>
      </w:ins>
    </w:p>
    <w:p w14:paraId="278675C4" w14:textId="64404EB2" w:rsidR="00C158BC" w:rsidRDefault="00C158BC">
      <w:pPr>
        <w:pStyle w:val="ListParagraph"/>
        <w:numPr>
          <w:ilvl w:val="5"/>
          <w:numId w:val="2"/>
        </w:numPr>
        <w:rPr>
          <w:ins w:id="132" w:author="Hinds-Aldrich, Matthew" w:date="2018-04-26T10:27:00Z"/>
        </w:rPr>
        <w:pPrChange w:id="133" w:author="Hinds-Aldrich, Matthew" w:date="2018-04-26T10:29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34" w:author="Hinds-Aldrich, Matthew" w:date="2018-04-26T10:29:00Z">
        <w:r>
          <w:t xml:space="preserve">How to identify </w:t>
        </w:r>
      </w:ins>
      <w:ins w:id="135" w:author="Hinds-Aldrich, Matthew" w:date="2018-04-26T10:30:00Z">
        <w:r>
          <w:t>high service level users that may not be the highest call volume</w:t>
        </w:r>
      </w:ins>
      <w:ins w:id="136" w:author="Hinds-Aldrich, Matthew" w:date="2018-04-26T10:31:00Z">
        <w:r>
          <w:t xml:space="preserve"> address</w:t>
        </w:r>
      </w:ins>
      <w:ins w:id="137" w:author="Hinds-Aldrich, Matthew" w:date="2018-04-26T10:30:00Z">
        <w:r>
          <w:t xml:space="preserve"> (a resident that calls 10 times vs. a nursing home or apartment building that calls 100 for different</w:t>
        </w:r>
      </w:ins>
      <w:ins w:id="138" w:author="Hinds-Aldrich, Matthew" w:date="2018-04-26T10:31:00Z">
        <w:r>
          <w:t xml:space="preserve"> residents).</w:t>
        </w:r>
      </w:ins>
    </w:p>
    <w:p w14:paraId="3F350D71" w14:textId="0068E502" w:rsidR="00C158BC" w:rsidRDefault="00C158BC">
      <w:pPr>
        <w:pStyle w:val="ListParagraph"/>
        <w:numPr>
          <w:ilvl w:val="4"/>
          <w:numId w:val="2"/>
        </w:numPr>
        <w:rPr>
          <w:ins w:id="139" w:author="Hinds-Aldrich, Matthew" w:date="2018-04-26T10:31:00Z"/>
        </w:rPr>
        <w:pPrChange w:id="140" w:author="Hinds-Aldrich, Matthew" w:date="2018-04-26T10:27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41" w:author="Hinds-Aldrich, Matthew" w:date="2018-04-26T10:27:00Z">
        <w:r>
          <w:t xml:space="preserve">Identifying </w:t>
        </w:r>
      </w:ins>
      <w:ins w:id="142" w:author="Hinds-Aldrich, Matthew" w:date="2018-04-26T10:28:00Z">
        <w:r>
          <w:t>repeat system problems (Repeat False Alarms)</w:t>
        </w:r>
      </w:ins>
    </w:p>
    <w:p w14:paraId="1217ECFE" w14:textId="6697D390" w:rsidR="00C158BC" w:rsidRDefault="00C158BC" w:rsidP="00C158BC">
      <w:pPr>
        <w:pStyle w:val="ListParagraph"/>
        <w:numPr>
          <w:ilvl w:val="3"/>
          <w:numId w:val="2"/>
        </w:numPr>
        <w:rPr>
          <w:ins w:id="143" w:author="Hinds-Aldrich, Matthew" w:date="2018-04-26T10:31:00Z"/>
        </w:rPr>
      </w:pPr>
      <w:ins w:id="144" w:author="Hinds-Aldrich, Matthew" w:date="2018-04-26T10:32:00Z">
        <w:r>
          <w:t>Deployment</w:t>
        </w:r>
      </w:ins>
      <w:ins w:id="145" w:author="Hinds-Aldrich, Matthew" w:date="2018-04-26T10:31:00Z">
        <w:r>
          <w:t xml:space="preserve"> and Planning</w:t>
        </w:r>
      </w:ins>
    </w:p>
    <w:p w14:paraId="74BA7ACB" w14:textId="0C692542" w:rsidR="00C158BC" w:rsidRDefault="00C158BC">
      <w:pPr>
        <w:pStyle w:val="ListParagraph"/>
        <w:numPr>
          <w:ilvl w:val="4"/>
          <w:numId w:val="2"/>
        </w:numPr>
        <w:pPrChange w:id="146" w:author="Hinds-Aldrich, Matthew" w:date="2018-04-26T10:31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47" w:author="Hinds-Aldrich, Matthew" w:date="2018-04-26T10:31:00Z">
        <w:r>
          <w:t xml:space="preserve">Determining </w:t>
        </w:r>
      </w:ins>
      <w:ins w:id="148" w:author="Hinds-Aldrich, Matthew" w:date="2018-04-26T10:32:00Z">
        <w:r>
          <w:t xml:space="preserve">how to determine the need </w:t>
        </w:r>
      </w:ins>
      <w:ins w:id="149" w:author="Hinds-Aldrich, Matthew" w:date="2018-04-26T10:33:00Z">
        <w:r>
          <w:t>to establish or move</w:t>
        </w:r>
      </w:ins>
      <w:ins w:id="150" w:author="Hinds-Aldrich, Matthew" w:date="2018-04-26T10:32:00Z">
        <w:r>
          <w:t xml:space="preserve"> fixed facility or mobile resources</w:t>
        </w:r>
      </w:ins>
      <w:ins w:id="151" w:author="Hinds-Aldrich, Matthew" w:date="2018-04-26T10:33:00Z">
        <w:r>
          <w:t xml:space="preserve">. </w:t>
        </w:r>
      </w:ins>
    </w:p>
    <w:p w14:paraId="3722C9C3" w14:textId="77777777" w:rsidR="007006EE" w:rsidRDefault="007006EE" w:rsidP="001E343B">
      <w:pPr>
        <w:pStyle w:val="ListParagraph"/>
        <w:numPr>
          <w:ilvl w:val="2"/>
          <w:numId w:val="2"/>
        </w:numPr>
        <w:rPr>
          <w:ins w:id="152" w:author="Hinds-Aldrich, Matthew" w:date="2017-08-04T08:56:00Z"/>
        </w:rPr>
      </w:pPr>
      <w:ins w:id="153" w:author="Hinds-Aldrich, Matthew" w:date="2017-08-04T08:56:00Z">
        <w:r>
          <w:t>Common Fire Data Challenges</w:t>
        </w:r>
      </w:ins>
    </w:p>
    <w:p w14:paraId="4CA31BB9" w14:textId="77777777" w:rsidR="001E343B" w:rsidRDefault="001E343B">
      <w:pPr>
        <w:pStyle w:val="ListParagraph"/>
        <w:numPr>
          <w:ilvl w:val="3"/>
          <w:numId w:val="2"/>
        </w:numPr>
        <w:pPrChange w:id="154" w:author="Hinds-Aldrich, Matthew" w:date="2017-08-04T08:56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r>
        <w:t>Cancelled Enroute</w:t>
      </w:r>
    </w:p>
    <w:p w14:paraId="286B78E7" w14:textId="77777777" w:rsidR="001E343B" w:rsidRDefault="001E343B">
      <w:pPr>
        <w:pStyle w:val="ListParagraph"/>
        <w:numPr>
          <w:ilvl w:val="3"/>
          <w:numId w:val="2"/>
        </w:numPr>
        <w:rPr>
          <w:ins w:id="155" w:author="Hinds-Aldrich, Matthew" w:date="2017-08-04T09:06:00Z"/>
        </w:rPr>
        <w:pPrChange w:id="156" w:author="Hinds-Aldrich, Matthew" w:date="2017-08-04T08:57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r>
        <w:t xml:space="preserve">Differences between “Dispatched To” to “Situation Found” </w:t>
      </w:r>
    </w:p>
    <w:p w14:paraId="3E09F096" w14:textId="77777777" w:rsidR="007006EE" w:rsidRDefault="007006EE">
      <w:pPr>
        <w:pStyle w:val="ListParagraph"/>
        <w:numPr>
          <w:ilvl w:val="3"/>
          <w:numId w:val="2"/>
        </w:numPr>
        <w:rPr>
          <w:ins w:id="157" w:author="Hinds-Aldrich, Matthew" w:date="2017-08-04T09:07:00Z"/>
        </w:rPr>
        <w:pPrChange w:id="158" w:author="Hinds-Aldrich, Matthew" w:date="2017-08-04T08:57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159" w:author="Hinds-Aldrich, Matthew" w:date="2017-08-04T09:06:00Z">
        <w:r>
          <w:t>Firefighter Injuries</w:t>
        </w:r>
      </w:ins>
    </w:p>
    <w:p w14:paraId="1E5F8CF3" w14:textId="77777777" w:rsidR="007006EE" w:rsidRDefault="007006EE">
      <w:pPr>
        <w:pStyle w:val="ListParagraph"/>
        <w:numPr>
          <w:ilvl w:val="3"/>
          <w:numId w:val="2"/>
        </w:numPr>
        <w:rPr>
          <w:ins w:id="160" w:author="Hinds-Aldrich, Matthew" w:date="2017-08-04T09:08:00Z"/>
        </w:rPr>
        <w:pPrChange w:id="161" w:author="Hinds-Aldrich, Matthew" w:date="2017-08-04T08:57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162" w:author="Hinds-Aldrich, Matthew" w:date="2017-08-04T09:07:00Z">
        <w:r>
          <w:t>Identifying “Extremely Satisfied Customers” (High Volume Servi</w:t>
        </w:r>
      </w:ins>
      <w:ins w:id="163" w:author="Hinds-Aldrich, Matthew" w:date="2017-08-04T09:08:00Z">
        <w:r>
          <w:t>c</w:t>
        </w:r>
      </w:ins>
      <w:ins w:id="164" w:author="Hinds-Aldrich, Matthew" w:date="2017-08-04T09:07:00Z">
        <w:r>
          <w:t>e U</w:t>
        </w:r>
      </w:ins>
      <w:ins w:id="165" w:author="Hinds-Aldrich, Matthew" w:date="2017-08-04T09:08:00Z">
        <w:r>
          <w:t xml:space="preserve">sers).  </w:t>
        </w:r>
      </w:ins>
    </w:p>
    <w:p w14:paraId="52AF13AD" w14:textId="77777777" w:rsidR="007006EE" w:rsidRDefault="007006EE">
      <w:pPr>
        <w:pStyle w:val="ListParagraph"/>
        <w:numPr>
          <w:ilvl w:val="3"/>
          <w:numId w:val="2"/>
        </w:numPr>
        <w:pPrChange w:id="166" w:author="Hinds-Aldrich, Matthew" w:date="2017-08-04T08:57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167" w:author="Hinds-Aldrich, Matthew" w:date="2017-08-04T09:08:00Z">
        <w:r>
          <w:t>XXX</w:t>
        </w:r>
      </w:ins>
    </w:p>
    <w:p w14:paraId="2192C60A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>System Performance</w:t>
      </w:r>
    </w:p>
    <w:p w14:paraId="16C44095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Unit Hour Utilization (UHU)</w:t>
      </w:r>
    </w:p>
    <w:p w14:paraId="01EE4A88" w14:textId="77777777" w:rsidR="001E343B" w:rsidRDefault="001E343B" w:rsidP="001E343B">
      <w:pPr>
        <w:pStyle w:val="ListParagraph"/>
        <w:numPr>
          <w:ilvl w:val="2"/>
          <w:numId w:val="2"/>
        </w:numPr>
        <w:rPr>
          <w:ins w:id="168" w:author="Hinds-Aldrich, Matthew" w:date="2017-08-04T09:00:00Z"/>
        </w:rPr>
      </w:pPr>
      <w:r>
        <w:t>Unit Reliability</w:t>
      </w:r>
    </w:p>
    <w:p w14:paraId="2DADF1F0" w14:textId="77777777" w:rsidR="007006EE" w:rsidRDefault="007006EE">
      <w:pPr>
        <w:pStyle w:val="ListParagraph"/>
        <w:numPr>
          <w:ilvl w:val="3"/>
          <w:numId w:val="2"/>
        </w:numPr>
        <w:rPr>
          <w:ins w:id="169" w:author="Hinds-Aldrich, Matthew" w:date="2018-04-26T10:33:00Z"/>
        </w:rPr>
        <w:pPrChange w:id="170" w:author="Hinds-Aldrich, Matthew" w:date="2017-08-04T09:0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171" w:author="Hinds-Aldrich, Matthew" w:date="2017-08-04T09:00:00Z">
        <w:r>
          <w:t>How is Reliability affected by Move-Ups and Alternative Deployment strategies</w:t>
        </w:r>
      </w:ins>
    </w:p>
    <w:p w14:paraId="25B1EE75" w14:textId="3C752263" w:rsidR="00F34DD2" w:rsidRDefault="00FC3747">
      <w:pPr>
        <w:pStyle w:val="ListParagraph"/>
        <w:numPr>
          <w:ilvl w:val="3"/>
          <w:numId w:val="2"/>
        </w:numPr>
        <w:pPrChange w:id="172" w:author="Hinds-Aldrich, Matthew" w:date="2018-04-26T10:37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173" w:author="Hinds-Aldrich, Matthew" w:date="2018-04-26T10:34:00Z">
        <w:r>
          <w:t>Is “unit reliability” something a fire company can fix themselves?</w:t>
        </w:r>
      </w:ins>
    </w:p>
    <w:p w14:paraId="7FA684B9" w14:textId="77777777" w:rsidR="007006EE" w:rsidRDefault="007006EE" w:rsidP="007006EE">
      <w:pPr>
        <w:pStyle w:val="ListParagraph"/>
        <w:numPr>
          <w:ilvl w:val="0"/>
          <w:numId w:val="2"/>
        </w:numPr>
      </w:pPr>
      <w:r>
        <w:t>Data Handling / Management</w:t>
      </w:r>
      <w:r w:rsidRPr="001E343B">
        <w:rPr>
          <w:highlight w:val="yellow"/>
        </w:rPr>
        <w:t>????</w:t>
      </w:r>
    </w:p>
    <w:p w14:paraId="323E9CD0" w14:textId="77777777" w:rsidR="007006EE" w:rsidRDefault="007006EE" w:rsidP="007006EE">
      <w:pPr>
        <w:pStyle w:val="ListParagraph"/>
        <w:numPr>
          <w:ilvl w:val="1"/>
          <w:numId w:val="2"/>
        </w:numPr>
      </w:pPr>
      <w:r>
        <w:t>Data Quality</w:t>
      </w:r>
    </w:p>
    <w:p w14:paraId="2712B380" w14:textId="77777777" w:rsidR="007006EE" w:rsidRDefault="007006EE" w:rsidP="007006EE">
      <w:pPr>
        <w:pStyle w:val="ListParagraph"/>
        <w:numPr>
          <w:ilvl w:val="2"/>
          <w:numId w:val="2"/>
        </w:numPr>
      </w:pPr>
      <w:r>
        <w:t>GIGO</w:t>
      </w:r>
    </w:p>
    <w:p w14:paraId="137D0A79" w14:textId="77777777" w:rsidR="007006EE" w:rsidRDefault="007006EE" w:rsidP="007006EE">
      <w:pPr>
        <w:pStyle w:val="ListParagraph"/>
        <w:numPr>
          <w:ilvl w:val="2"/>
          <w:numId w:val="2"/>
        </w:numPr>
        <w:rPr>
          <w:ins w:id="174" w:author="Hinds-Aldrich, Matthew" w:date="2018-05-21T09:56:00Z"/>
        </w:rPr>
      </w:pPr>
      <w:r>
        <w:t>Data Cleansing</w:t>
      </w:r>
    </w:p>
    <w:p w14:paraId="3584F8E7" w14:textId="33804174" w:rsidR="0031611C" w:rsidRDefault="0031611C" w:rsidP="0031611C">
      <w:pPr>
        <w:pStyle w:val="ListParagraph"/>
        <w:numPr>
          <w:ilvl w:val="1"/>
          <w:numId w:val="2"/>
        </w:numPr>
        <w:pPrChange w:id="175" w:author="Hinds-Aldrich, Matthew" w:date="2018-05-21T09:56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176" w:author="Hinds-Aldrich, Matthew" w:date="2018-05-21T09:56:00Z">
        <w:r>
          <w:t>Connecting Data</w:t>
        </w:r>
      </w:ins>
    </w:p>
    <w:p w14:paraId="3F0776AF" w14:textId="77777777" w:rsidR="007006EE" w:rsidRDefault="007006EE" w:rsidP="007006EE">
      <w:pPr>
        <w:pStyle w:val="ListParagraph"/>
        <w:numPr>
          <w:ilvl w:val="2"/>
          <w:numId w:val="2"/>
        </w:numPr>
      </w:pPr>
      <w:r>
        <w:t>Linkage/Joins/Merging</w:t>
      </w:r>
    </w:p>
    <w:p w14:paraId="1C60F04B" w14:textId="77777777" w:rsidR="007006EE" w:rsidRDefault="007006EE" w:rsidP="007006EE">
      <w:pPr>
        <w:pStyle w:val="ListParagraph"/>
        <w:numPr>
          <w:ilvl w:val="3"/>
          <w:numId w:val="2"/>
        </w:numPr>
      </w:pPr>
      <w:r>
        <w:t>Primary Keys</w:t>
      </w:r>
    </w:p>
    <w:p w14:paraId="4DEF231E" w14:textId="77777777" w:rsidR="007006EE" w:rsidRDefault="007006EE" w:rsidP="007006EE">
      <w:pPr>
        <w:pStyle w:val="ListParagraph"/>
        <w:numPr>
          <w:ilvl w:val="3"/>
          <w:numId w:val="2"/>
        </w:numPr>
      </w:pPr>
      <w:r>
        <w:t>Foreign Keys</w:t>
      </w:r>
    </w:p>
    <w:p w14:paraId="6A2326BD" w14:textId="77777777" w:rsidR="007006EE" w:rsidRDefault="007006EE" w:rsidP="007006EE">
      <w:pPr>
        <w:pStyle w:val="ListParagraph"/>
        <w:numPr>
          <w:ilvl w:val="3"/>
          <w:numId w:val="2"/>
        </w:numPr>
      </w:pPr>
      <w:r>
        <w:t>Parent – Child Relationships</w:t>
      </w:r>
    </w:p>
    <w:p w14:paraId="61920FA1" w14:textId="77777777" w:rsidR="007006EE" w:rsidRDefault="007006EE" w:rsidP="007006EE">
      <w:pPr>
        <w:pStyle w:val="ListParagraph"/>
        <w:numPr>
          <w:ilvl w:val="3"/>
          <w:numId w:val="2"/>
        </w:numPr>
      </w:pPr>
      <w:r>
        <w:t>Joins</w:t>
      </w:r>
    </w:p>
    <w:p w14:paraId="3B6E6DB4" w14:textId="77777777" w:rsidR="007006EE" w:rsidRDefault="007006EE" w:rsidP="007006EE">
      <w:pPr>
        <w:pStyle w:val="ListParagraph"/>
        <w:numPr>
          <w:ilvl w:val="4"/>
          <w:numId w:val="2"/>
        </w:numPr>
      </w:pPr>
      <w:r>
        <w:t>One to One</w:t>
      </w:r>
    </w:p>
    <w:p w14:paraId="1673608B" w14:textId="77777777" w:rsidR="007006EE" w:rsidRDefault="007006EE" w:rsidP="007006EE">
      <w:pPr>
        <w:pStyle w:val="ListParagraph"/>
        <w:numPr>
          <w:ilvl w:val="4"/>
          <w:numId w:val="2"/>
        </w:numPr>
      </w:pPr>
      <w:r>
        <w:t>One to Many</w:t>
      </w:r>
    </w:p>
    <w:p w14:paraId="634B7947" w14:textId="77777777" w:rsidR="007006EE" w:rsidRDefault="007006EE" w:rsidP="007006EE">
      <w:pPr>
        <w:pStyle w:val="ListParagraph"/>
        <w:numPr>
          <w:ilvl w:val="4"/>
          <w:numId w:val="2"/>
        </w:numPr>
      </w:pPr>
      <w:r>
        <w:t>Many to One</w:t>
      </w:r>
    </w:p>
    <w:p w14:paraId="61788F41" w14:textId="77777777" w:rsidR="007006EE" w:rsidRDefault="007006EE" w:rsidP="007006EE">
      <w:pPr>
        <w:pStyle w:val="ListParagraph"/>
        <w:numPr>
          <w:ilvl w:val="4"/>
          <w:numId w:val="2"/>
        </w:numPr>
        <w:rPr>
          <w:ins w:id="177" w:author="Hinds-Aldrich, Matthew" w:date="2017-11-09T08:14:00Z"/>
        </w:rPr>
      </w:pPr>
      <w:r>
        <w:t>Many to Many</w:t>
      </w:r>
    </w:p>
    <w:p w14:paraId="6876A662" w14:textId="32181E16" w:rsidR="007F3B04" w:rsidRDefault="007F3B04">
      <w:pPr>
        <w:pStyle w:val="ListParagraph"/>
        <w:numPr>
          <w:ilvl w:val="4"/>
          <w:numId w:val="2"/>
        </w:numPr>
        <w:rPr>
          <w:ins w:id="178" w:author="Hinds-Aldrich, Matthew" w:date="2017-11-09T08:14:00Z"/>
        </w:rPr>
      </w:pPr>
      <w:ins w:id="179" w:author="Hinds-Aldrich, Matthew" w:date="2017-11-09T08:14:00Z">
        <w:r>
          <w:t>Inner Joins (left)</w:t>
        </w:r>
      </w:ins>
    </w:p>
    <w:p w14:paraId="5EE456D9" w14:textId="2BA24AF3" w:rsidR="007F3B04" w:rsidRDefault="007F3B04">
      <w:pPr>
        <w:pStyle w:val="ListParagraph"/>
        <w:numPr>
          <w:ilvl w:val="4"/>
          <w:numId w:val="2"/>
        </w:numPr>
      </w:pPr>
      <w:ins w:id="180" w:author="Hinds-Aldrich, Matthew" w:date="2017-11-09T08:14:00Z">
        <w:r>
          <w:t>Outer Joins (right)</w:t>
        </w:r>
      </w:ins>
    </w:p>
    <w:p w14:paraId="691C911E" w14:textId="77777777" w:rsidR="007006EE" w:rsidRDefault="007006EE" w:rsidP="007006EE">
      <w:pPr>
        <w:pStyle w:val="ListParagraph"/>
        <w:numPr>
          <w:ilvl w:val="3"/>
          <w:numId w:val="2"/>
        </w:numPr>
      </w:pPr>
      <w:r>
        <w:t>De-Duplication</w:t>
      </w:r>
    </w:p>
    <w:p w14:paraId="07F82A4E" w14:textId="77777777" w:rsidR="007006EE" w:rsidRDefault="007006EE" w:rsidP="007006EE">
      <w:pPr>
        <w:pStyle w:val="ListParagraph"/>
        <w:numPr>
          <w:ilvl w:val="2"/>
          <w:numId w:val="2"/>
        </w:numPr>
      </w:pPr>
      <w:r>
        <w:t>Data System Integrations</w:t>
      </w:r>
    </w:p>
    <w:p w14:paraId="567BB638" w14:textId="77777777" w:rsidR="007006EE" w:rsidRDefault="007006EE" w:rsidP="007006EE">
      <w:pPr>
        <w:pStyle w:val="ListParagraph"/>
        <w:numPr>
          <w:ilvl w:val="3"/>
          <w:numId w:val="2"/>
        </w:numPr>
      </w:pPr>
      <w:r>
        <w:lastRenderedPageBreak/>
        <w:t xml:space="preserve">Entity Relationships </w:t>
      </w:r>
    </w:p>
    <w:p w14:paraId="630A71E9" w14:textId="77777777" w:rsidR="007006EE" w:rsidRDefault="007006EE" w:rsidP="007006EE">
      <w:pPr>
        <w:pStyle w:val="ListParagraph"/>
        <w:numPr>
          <w:ilvl w:val="3"/>
          <w:numId w:val="2"/>
        </w:numPr>
      </w:pPr>
      <w:ins w:id="181" w:author="Hinds-Aldrich, Matthew" w:date="2017-08-04T09:14:00Z">
        <w:r>
          <w:t>XXXX</w:t>
        </w:r>
      </w:ins>
    </w:p>
    <w:p w14:paraId="22C0E33E" w14:textId="77777777" w:rsidR="007006EE" w:rsidRDefault="007006EE" w:rsidP="001E343B">
      <w:pPr>
        <w:pStyle w:val="ListParagraph"/>
        <w:numPr>
          <w:ilvl w:val="0"/>
          <w:numId w:val="2"/>
        </w:numPr>
        <w:rPr>
          <w:ins w:id="182" w:author="Hinds-Aldrich, Matthew" w:date="2017-08-04T08:53:00Z"/>
        </w:rPr>
      </w:pPr>
      <w:ins w:id="183" w:author="Hinds-Aldrich, Matthew" w:date="2017-08-04T08:53:00Z">
        <w:r>
          <w:t>Tools</w:t>
        </w:r>
      </w:ins>
      <w:ins w:id="184" w:author="Hinds-Aldrich, Matthew" w:date="2017-08-04T08:54:00Z">
        <w:r>
          <w:t xml:space="preserve"> for Managing &amp; Analyzing Data</w:t>
        </w:r>
      </w:ins>
    </w:p>
    <w:p w14:paraId="47153D58" w14:textId="77777777" w:rsidR="00946CA1" w:rsidRDefault="00946CA1">
      <w:pPr>
        <w:pStyle w:val="ListParagraph"/>
        <w:numPr>
          <w:ilvl w:val="1"/>
          <w:numId w:val="2"/>
        </w:numPr>
        <w:rPr>
          <w:ins w:id="185" w:author="Hinds-Aldrich, Matthew" w:date="2017-08-18T11:29:00Z"/>
        </w:rPr>
        <w:pPrChange w:id="186" w:author="Hinds-Aldrich, Matthew" w:date="2017-08-18T11:29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187" w:author="Hinds-Aldrich, Matthew" w:date="2017-08-18T11:29:00Z">
        <w:r>
          <w:t>Data file formats</w:t>
        </w:r>
      </w:ins>
    </w:p>
    <w:p w14:paraId="14DF44CB" w14:textId="77777777" w:rsidR="00946CA1" w:rsidRDefault="00946CA1">
      <w:pPr>
        <w:pStyle w:val="ListParagraph"/>
        <w:numPr>
          <w:ilvl w:val="2"/>
          <w:numId w:val="2"/>
        </w:numPr>
        <w:rPr>
          <w:ins w:id="188" w:author="Hinds-Aldrich, Matthew" w:date="2017-08-18T11:29:00Z"/>
        </w:rPr>
        <w:pPrChange w:id="189" w:author="Hinds-Aldrich, Matthew" w:date="2017-08-18T11:29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90" w:author="Hinds-Aldrich, Matthew" w:date="2017-08-18T11:29:00Z">
        <w:r>
          <w:t>CSV</w:t>
        </w:r>
      </w:ins>
    </w:p>
    <w:p w14:paraId="545EE1D5" w14:textId="77777777" w:rsidR="00946CA1" w:rsidRDefault="00946CA1">
      <w:pPr>
        <w:pStyle w:val="ListParagraph"/>
        <w:numPr>
          <w:ilvl w:val="2"/>
          <w:numId w:val="2"/>
        </w:numPr>
        <w:rPr>
          <w:ins w:id="191" w:author="Hinds-Aldrich, Matthew" w:date="2017-08-18T11:29:00Z"/>
        </w:rPr>
        <w:pPrChange w:id="192" w:author="Hinds-Aldrich, Matthew" w:date="2017-08-18T11:29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93" w:author="Hinds-Aldrich, Matthew" w:date="2017-08-18T11:29:00Z">
        <w:r>
          <w:t>XLSX</w:t>
        </w:r>
      </w:ins>
    </w:p>
    <w:p w14:paraId="570A8A29" w14:textId="77777777" w:rsidR="00946CA1" w:rsidRDefault="00946CA1">
      <w:pPr>
        <w:pStyle w:val="ListParagraph"/>
        <w:numPr>
          <w:ilvl w:val="2"/>
          <w:numId w:val="2"/>
        </w:numPr>
        <w:rPr>
          <w:ins w:id="194" w:author="Hinds-Aldrich, Matthew" w:date="2017-08-18T11:29:00Z"/>
        </w:rPr>
        <w:pPrChange w:id="195" w:author="Hinds-Aldrich, Matthew" w:date="2017-08-18T11:29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96" w:author="Hinds-Aldrich, Matthew" w:date="2017-08-18T11:29:00Z">
        <w:r>
          <w:t>TXT</w:t>
        </w:r>
      </w:ins>
    </w:p>
    <w:p w14:paraId="4A63224F" w14:textId="77777777" w:rsidR="00946CA1" w:rsidRDefault="00946CA1">
      <w:pPr>
        <w:pStyle w:val="ListParagraph"/>
        <w:numPr>
          <w:ilvl w:val="2"/>
          <w:numId w:val="2"/>
        </w:numPr>
        <w:rPr>
          <w:ins w:id="197" w:author="Hinds-Aldrich, Matthew" w:date="2017-08-18T11:29:00Z"/>
        </w:rPr>
        <w:pPrChange w:id="198" w:author="Hinds-Aldrich, Matthew" w:date="2017-08-18T11:29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199" w:author="Hinds-Aldrich, Matthew" w:date="2017-08-18T11:29:00Z">
        <w:r>
          <w:t>XML</w:t>
        </w:r>
      </w:ins>
    </w:p>
    <w:p w14:paraId="5827FB40" w14:textId="77777777" w:rsidR="00946CA1" w:rsidRDefault="00946CA1">
      <w:pPr>
        <w:pStyle w:val="ListParagraph"/>
        <w:numPr>
          <w:ilvl w:val="2"/>
          <w:numId w:val="2"/>
        </w:numPr>
        <w:rPr>
          <w:ins w:id="200" w:author="Hinds-Aldrich, Matthew" w:date="2017-08-18T11:29:00Z"/>
        </w:rPr>
        <w:pPrChange w:id="201" w:author="Hinds-Aldrich, Matthew" w:date="2017-08-18T11:29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202" w:author="Hinds-Aldrich, Matthew" w:date="2017-08-18T11:29:00Z">
        <w:r>
          <w:t>JSON</w:t>
        </w:r>
      </w:ins>
    </w:p>
    <w:p w14:paraId="10DEBC31" w14:textId="77777777" w:rsidR="00946CA1" w:rsidRDefault="00946CA1">
      <w:pPr>
        <w:pStyle w:val="ListParagraph"/>
        <w:numPr>
          <w:ilvl w:val="3"/>
          <w:numId w:val="2"/>
        </w:numPr>
        <w:rPr>
          <w:ins w:id="203" w:author="Hinds-Aldrich, Matthew" w:date="2017-08-18T11:29:00Z"/>
        </w:rPr>
        <w:pPrChange w:id="204" w:author="Hinds-Aldrich, Matthew" w:date="2017-08-18T11:29:00Z">
          <w:pPr>
            <w:pStyle w:val="ListParagraph"/>
            <w:numPr>
              <w:ilvl w:val="4"/>
              <w:numId w:val="2"/>
            </w:numPr>
            <w:ind w:left="3600" w:hanging="360"/>
          </w:pPr>
        </w:pPrChange>
      </w:pPr>
      <w:proofErr w:type="spellStart"/>
      <w:ins w:id="205" w:author="Hinds-Aldrich, Matthew" w:date="2017-08-18T11:29:00Z">
        <w:r>
          <w:t>GeoJSON</w:t>
        </w:r>
        <w:proofErr w:type="spellEnd"/>
      </w:ins>
    </w:p>
    <w:p w14:paraId="5CDA9511" w14:textId="77777777" w:rsidR="007006EE" w:rsidRDefault="007006EE">
      <w:pPr>
        <w:pStyle w:val="ListParagraph"/>
        <w:numPr>
          <w:ilvl w:val="1"/>
          <w:numId w:val="2"/>
        </w:numPr>
        <w:rPr>
          <w:ins w:id="206" w:author="Hinds-Aldrich, Matthew" w:date="2017-08-04T08:54:00Z"/>
        </w:rPr>
        <w:pPrChange w:id="207" w:author="Hinds-Aldrich, Matthew" w:date="2017-08-04T08:53:00Z">
          <w:pPr>
            <w:pStyle w:val="ListParagraph"/>
            <w:numPr>
              <w:numId w:val="2"/>
            </w:numPr>
            <w:ind w:hanging="360"/>
          </w:pPr>
        </w:pPrChange>
      </w:pPr>
      <w:ins w:id="208" w:author="Hinds-Aldrich, Matthew" w:date="2017-08-04T08:53:00Z">
        <w:r>
          <w:t>Spreadsheets</w:t>
        </w:r>
      </w:ins>
    </w:p>
    <w:p w14:paraId="527E21F6" w14:textId="77777777" w:rsidR="007006EE" w:rsidRDefault="007006EE">
      <w:pPr>
        <w:pStyle w:val="ListParagraph"/>
        <w:numPr>
          <w:ilvl w:val="2"/>
          <w:numId w:val="2"/>
        </w:numPr>
        <w:rPr>
          <w:ins w:id="209" w:author="Hinds-Aldrich, Matthew" w:date="2017-08-04T08:53:00Z"/>
        </w:rPr>
        <w:pPrChange w:id="210" w:author="Hinds-Aldrich, Matthew" w:date="2017-08-04T08:53:00Z">
          <w:pPr>
            <w:pStyle w:val="ListParagraph"/>
            <w:numPr>
              <w:numId w:val="2"/>
            </w:numPr>
            <w:ind w:hanging="360"/>
          </w:pPr>
        </w:pPrChange>
      </w:pPr>
      <w:ins w:id="211" w:author="Hinds-Aldrich, Matthew" w:date="2017-08-04T08:53:00Z">
        <w:r>
          <w:t>Pivot Tables</w:t>
        </w:r>
      </w:ins>
    </w:p>
    <w:p w14:paraId="4BE9B75A" w14:textId="77777777" w:rsidR="007006EE" w:rsidRDefault="007006EE">
      <w:pPr>
        <w:pStyle w:val="ListParagraph"/>
        <w:numPr>
          <w:ilvl w:val="1"/>
          <w:numId w:val="2"/>
        </w:numPr>
        <w:rPr>
          <w:ins w:id="212" w:author="Hinds-Aldrich, Matthew" w:date="2017-08-04T08:54:00Z"/>
        </w:rPr>
        <w:pPrChange w:id="213" w:author="Hinds-Aldrich, Matthew" w:date="2017-08-04T08:53:00Z">
          <w:pPr>
            <w:pStyle w:val="ListParagraph"/>
            <w:numPr>
              <w:numId w:val="2"/>
            </w:numPr>
            <w:ind w:hanging="360"/>
          </w:pPr>
        </w:pPrChange>
      </w:pPr>
      <w:ins w:id="214" w:author="Hinds-Aldrich, Matthew" w:date="2017-08-04T08:53:00Z">
        <w:r>
          <w:t>Statistical Packages</w:t>
        </w:r>
      </w:ins>
    </w:p>
    <w:p w14:paraId="602BE17E" w14:textId="77777777" w:rsidR="007006EE" w:rsidRDefault="007006EE">
      <w:pPr>
        <w:pStyle w:val="ListParagraph"/>
        <w:numPr>
          <w:ilvl w:val="2"/>
          <w:numId w:val="2"/>
        </w:numPr>
        <w:rPr>
          <w:ins w:id="215" w:author="Hinds-Aldrich, Matthew" w:date="2017-08-04T08:54:00Z"/>
        </w:rPr>
        <w:pPrChange w:id="216" w:author="Hinds-Aldrich, Matthew" w:date="2017-08-04T08:54:00Z">
          <w:pPr>
            <w:pStyle w:val="ListParagraph"/>
            <w:numPr>
              <w:numId w:val="2"/>
            </w:numPr>
            <w:ind w:hanging="360"/>
          </w:pPr>
        </w:pPrChange>
      </w:pPr>
      <w:ins w:id="217" w:author="Hinds-Aldrich, Matthew" w:date="2017-08-04T08:54:00Z">
        <w:r>
          <w:t>SAS</w:t>
        </w:r>
      </w:ins>
    </w:p>
    <w:p w14:paraId="0E768AE6" w14:textId="77777777" w:rsidR="007006EE" w:rsidRDefault="007006EE">
      <w:pPr>
        <w:pStyle w:val="ListParagraph"/>
        <w:numPr>
          <w:ilvl w:val="2"/>
          <w:numId w:val="2"/>
        </w:numPr>
        <w:rPr>
          <w:ins w:id="218" w:author="Hinds-Aldrich, Matthew" w:date="2017-08-04T08:54:00Z"/>
        </w:rPr>
        <w:pPrChange w:id="219" w:author="Hinds-Aldrich, Matthew" w:date="2017-08-04T08:54:00Z">
          <w:pPr>
            <w:pStyle w:val="ListParagraph"/>
            <w:numPr>
              <w:numId w:val="2"/>
            </w:numPr>
            <w:ind w:hanging="360"/>
          </w:pPr>
        </w:pPrChange>
      </w:pPr>
      <w:ins w:id="220" w:author="Hinds-Aldrich, Matthew" w:date="2017-08-04T08:54:00Z">
        <w:r>
          <w:t>SPSS</w:t>
        </w:r>
      </w:ins>
    </w:p>
    <w:p w14:paraId="74BB5126" w14:textId="77777777" w:rsidR="007006EE" w:rsidRDefault="007006EE">
      <w:pPr>
        <w:pStyle w:val="ListParagraph"/>
        <w:numPr>
          <w:ilvl w:val="2"/>
          <w:numId w:val="2"/>
        </w:numPr>
        <w:rPr>
          <w:ins w:id="221" w:author="Hinds-Aldrich, Matthew" w:date="2017-08-04T08:54:00Z"/>
        </w:rPr>
        <w:pPrChange w:id="222" w:author="Hinds-Aldrich, Matthew" w:date="2017-08-04T08:54:00Z">
          <w:pPr>
            <w:pStyle w:val="ListParagraph"/>
            <w:numPr>
              <w:numId w:val="2"/>
            </w:numPr>
            <w:ind w:hanging="360"/>
          </w:pPr>
        </w:pPrChange>
      </w:pPr>
      <w:ins w:id="223" w:author="Hinds-Aldrich, Matthew" w:date="2017-08-04T08:54:00Z">
        <w:r>
          <w:t>KNIME</w:t>
        </w:r>
      </w:ins>
    </w:p>
    <w:p w14:paraId="51251677" w14:textId="77777777" w:rsidR="007006EE" w:rsidRDefault="007006EE">
      <w:pPr>
        <w:pStyle w:val="ListParagraph"/>
        <w:numPr>
          <w:ilvl w:val="2"/>
          <w:numId w:val="2"/>
        </w:numPr>
        <w:rPr>
          <w:ins w:id="224" w:author="Hinds-Aldrich, Matthew" w:date="2017-08-04T08:53:00Z"/>
        </w:rPr>
        <w:pPrChange w:id="225" w:author="Hinds-Aldrich, Matthew" w:date="2017-08-04T08:54:00Z">
          <w:pPr>
            <w:pStyle w:val="ListParagraph"/>
            <w:numPr>
              <w:numId w:val="2"/>
            </w:numPr>
            <w:ind w:hanging="360"/>
          </w:pPr>
        </w:pPrChange>
      </w:pPr>
      <w:ins w:id="226" w:author="Hinds-Aldrich, Matthew" w:date="2017-08-04T08:54:00Z">
        <w:r>
          <w:t>R</w:t>
        </w:r>
      </w:ins>
    </w:p>
    <w:p w14:paraId="16DBB038" w14:textId="77777777" w:rsidR="007006EE" w:rsidRDefault="007006EE" w:rsidP="007006EE">
      <w:pPr>
        <w:pStyle w:val="ListParagraph"/>
        <w:numPr>
          <w:ilvl w:val="0"/>
          <w:numId w:val="2"/>
        </w:numPr>
        <w:rPr>
          <w:ins w:id="227" w:author="Hinds-Aldrich, Matthew" w:date="2017-08-04T09:14:00Z"/>
        </w:rPr>
      </w:pPr>
      <w:ins w:id="228" w:author="Hinds-Aldrich, Matthew" w:date="2017-08-04T09:14:00Z">
        <w:r>
          <w:t>Geospatial Data Analysis – GIS Analysis</w:t>
        </w:r>
      </w:ins>
    </w:p>
    <w:p w14:paraId="050417C8" w14:textId="77777777" w:rsidR="007006EE" w:rsidRDefault="007006EE" w:rsidP="007006EE">
      <w:pPr>
        <w:pStyle w:val="ListParagraph"/>
        <w:numPr>
          <w:ilvl w:val="1"/>
          <w:numId w:val="2"/>
        </w:numPr>
        <w:rPr>
          <w:ins w:id="229" w:author="Hinds-Aldrich, Matthew" w:date="2017-08-04T09:14:00Z"/>
        </w:rPr>
      </w:pPr>
      <w:ins w:id="230" w:author="Hinds-Aldrich, Matthew" w:date="2017-08-04T09:14:00Z">
        <w:r>
          <w:t>Deployment Analysis</w:t>
        </w:r>
      </w:ins>
    </w:p>
    <w:p w14:paraId="0911196B" w14:textId="77777777" w:rsidR="007006EE" w:rsidRDefault="007006EE" w:rsidP="007006EE">
      <w:pPr>
        <w:pStyle w:val="ListParagraph"/>
        <w:numPr>
          <w:ilvl w:val="2"/>
          <w:numId w:val="2"/>
        </w:numPr>
        <w:rPr>
          <w:ins w:id="231" w:author="Hinds-Aldrich, Matthew" w:date="2017-08-04T09:14:00Z"/>
        </w:rPr>
      </w:pPr>
      <w:ins w:id="232" w:author="Hinds-Aldrich, Matthew" w:date="2017-08-04T09:14:00Z">
        <w:r>
          <w:t>Coverage polygons</w:t>
        </w:r>
      </w:ins>
    </w:p>
    <w:p w14:paraId="7008D577" w14:textId="77777777" w:rsidR="007006EE" w:rsidRDefault="007006EE" w:rsidP="007006EE">
      <w:pPr>
        <w:pStyle w:val="ListParagraph"/>
        <w:numPr>
          <w:ilvl w:val="2"/>
          <w:numId w:val="2"/>
        </w:numPr>
        <w:rPr>
          <w:ins w:id="233" w:author="Hinds-Aldrich, Matthew" w:date="2017-08-04T09:14:00Z"/>
        </w:rPr>
      </w:pPr>
      <w:ins w:id="234" w:author="Hinds-Aldrich, Matthew" w:date="2017-08-04T09:14:00Z">
        <w:r>
          <w:t>Response Polygons</w:t>
        </w:r>
      </w:ins>
    </w:p>
    <w:p w14:paraId="1DF22DE5" w14:textId="77777777" w:rsidR="007006EE" w:rsidRDefault="007006EE" w:rsidP="007006EE">
      <w:pPr>
        <w:pStyle w:val="ListParagraph"/>
        <w:numPr>
          <w:ilvl w:val="2"/>
          <w:numId w:val="2"/>
        </w:numPr>
        <w:rPr>
          <w:ins w:id="235" w:author="Hinds-Aldrich, Matthew" w:date="2017-08-04T09:14:00Z"/>
        </w:rPr>
      </w:pPr>
      <w:ins w:id="236" w:author="Hinds-Aldrich, Matthew" w:date="2017-08-04T09:14:00Z">
        <w:r>
          <w:t>XXX</w:t>
        </w:r>
      </w:ins>
    </w:p>
    <w:p w14:paraId="6ED760D0" w14:textId="77777777" w:rsidR="007006EE" w:rsidRDefault="007006EE" w:rsidP="007006EE">
      <w:pPr>
        <w:pStyle w:val="ListParagraph"/>
        <w:numPr>
          <w:ilvl w:val="1"/>
          <w:numId w:val="2"/>
        </w:numPr>
        <w:rPr>
          <w:ins w:id="237" w:author="Hinds-Aldrich, Matthew" w:date="2017-08-04T09:14:00Z"/>
        </w:rPr>
      </w:pPr>
      <w:ins w:id="238" w:author="Hinds-Aldrich, Matthew" w:date="2017-08-04T09:14:00Z">
        <w:r>
          <w:t>Network Analysis</w:t>
        </w:r>
      </w:ins>
    </w:p>
    <w:p w14:paraId="57A9F55C" w14:textId="665C0CBD" w:rsidR="007006EE" w:rsidRDefault="00F34DD2" w:rsidP="007006EE">
      <w:pPr>
        <w:pStyle w:val="ListParagraph"/>
        <w:numPr>
          <w:ilvl w:val="2"/>
          <w:numId w:val="2"/>
        </w:numPr>
        <w:rPr>
          <w:ins w:id="239" w:author="Hinds-Aldrich, Matthew" w:date="2018-04-26T10:37:00Z"/>
        </w:rPr>
      </w:pPr>
      <w:ins w:id="240" w:author="Hinds-Aldrich, Matthew" w:date="2018-04-26T10:37:00Z">
        <w:r>
          <w:t>Creating response territories</w:t>
        </w:r>
      </w:ins>
    </w:p>
    <w:p w14:paraId="7461948F" w14:textId="01B7DA78" w:rsidR="00F34DD2" w:rsidRDefault="00F34DD2" w:rsidP="007006EE">
      <w:pPr>
        <w:pStyle w:val="ListParagraph"/>
        <w:numPr>
          <w:ilvl w:val="2"/>
          <w:numId w:val="2"/>
        </w:numPr>
        <w:rPr>
          <w:ins w:id="241" w:author="Hinds-Aldrich, Matthew" w:date="2018-04-26T10:38:00Z"/>
        </w:rPr>
      </w:pPr>
      <w:ins w:id="242" w:author="Hinds-Aldrich, Matthew" w:date="2018-04-26T10:38:00Z">
        <w:r>
          <w:t>Setting road features</w:t>
        </w:r>
      </w:ins>
    </w:p>
    <w:p w14:paraId="350D108C" w14:textId="42F866E0" w:rsidR="00F34DD2" w:rsidRDefault="00F34DD2">
      <w:pPr>
        <w:pStyle w:val="ListParagraph"/>
        <w:numPr>
          <w:ilvl w:val="3"/>
          <w:numId w:val="2"/>
        </w:numPr>
        <w:rPr>
          <w:ins w:id="243" w:author="Hinds-Aldrich, Matthew" w:date="2018-04-26T10:39:00Z"/>
        </w:rPr>
        <w:pPrChange w:id="244" w:author="Hinds-Aldrich, Matthew" w:date="2018-04-26T10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45" w:author="Hinds-Aldrich, Matthew" w:date="2018-04-26T10:39:00Z">
        <w:r>
          <w:t>Joining and Disconnecting Roads</w:t>
        </w:r>
      </w:ins>
    </w:p>
    <w:p w14:paraId="5C7BE8A8" w14:textId="78ACBB0D" w:rsidR="00F34DD2" w:rsidRDefault="00F34DD2">
      <w:pPr>
        <w:pStyle w:val="ListParagraph"/>
        <w:numPr>
          <w:ilvl w:val="3"/>
          <w:numId w:val="2"/>
        </w:numPr>
        <w:rPr>
          <w:ins w:id="246" w:author="Hinds-Aldrich, Matthew" w:date="2018-04-26T10:41:00Z"/>
        </w:rPr>
        <w:pPrChange w:id="247" w:author="Hinds-Aldrich, Matthew" w:date="2018-04-26T10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48" w:author="Hinds-Aldrich, Matthew" w:date="2018-04-26T10:41:00Z">
        <w:r>
          <w:t>Road Speed</w:t>
        </w:r>
      </w:ins>
    </w:p>
    <w:p w14:paraId="54CC34EC" w14:textId="061E9037" w:rsidR="00F34DD2" w:rsidRDefault="00F34DD2">
      <w:pPr>
        <w:pStyle w:val="ListParagraph"/>
        <w:numPr>
          <w:ilvl w:val="4"/>
          <w:numId w:val="2"/>
        </w:numPr>
        <w:rPr>
          <w:ins w:id="249" w:author="Hinds-Aldrich, Matthew" w:date="2018-04-26T10:41:00Z"/>
        </w:rPr>
        <w:pPrChange w:id="250" w:author="Hinds-Aldrich, Matthew" w:date="2018-04-26T10:4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51" w:author="Hinds-Aldrich, Matthew" w:date="2018-04-26T10:41:00Z">
        <w:r>
          <w:t>Acceleration/Deceleration</w:t>
        </w:r>
      </w:ins>
    </w:p>
    <w:p w14:paraId="02671772" w14:textId="747DCEE0" w:rsidR="00F34DD2" w:rsidRDefault="00F34DD2">
      <w:pPr>
        <w:pStyle w:val="ListParagraph"/>
        <w:numPr>
          <w:ilvl w:val="4"/>
          <w:numId w:val="2"/>
        </w:numPr>
        <w:rPr>
          <w:ins w:id="252" w:author="Hinds-Aldrich, Matthew" w:date="2018-04-26T10:41:00Z"/>
        </w:rPr>
        <w:pPrChange w:id="253" w:author="Hinds-Aldrich, Matthew" w:date="2018-04-26T10:4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54" w:author="Hinds-Aldrich, Matthew" w:date="2018-04-26T10:41:00Z">
        <w:r>
          <w:t>Traffic Congestion</w:t>
        </w:r>
      </w:ins>
    </w:p>
    <w:p w14:paraId="0544CFC4" w14:textId="4C38943D" w:rsidR="00F34DD2" w:rsidRDefault="00F34DD2">
      <w:pPr>
        <w:pStyle w:val="ListParagraph"/>
        <w:numPr>
          <w:ilvl w:val="3"/>
          <w:numId w:val="2"/>
        </w:numPr>
        <w:rPr>
          <w:ins w:id="255" w:author="Hinds-Aldrich, Matthew" w:date="2018-04-26T10:38:00Z"/>
        </w:rPr>
        <w:pPrChange w:id="256" w:author="Hinds-Aldrich, Matthew" w:date="2018-04-26T10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57" w:author="Hinds-Aldrich, Matthew" w:date="2018-04-26T10:38:00Z">
        <w:r>
          <w:t xml:space="preserve">Time Penalties </w:t>
        </w:r>
      </w:ins>
    </w:p>
    <w:p w14:paraId="319BD63B" w14:textId="16D3BC7F" w:rsidR="00F34DD2" w:rsidRDefault="00F34DD2">
      <w:pPr>
        <w:pStyle w:val="ListParagraph"/>
        <w:numPr>
          <w:ilvl w:val="4"/>
          <w:numId w:val="2"/>
        </w:numPr>
        <w:rPr>
          <w:ins w:id="258" w:author="Hinds-Aldrich, Matthew" w:date="2018-04-26T10:38:00Z"/>
        </w:rPr>
        <w:pPrChange w:id="259" w:author="Hinds-Aldrich, Matthew" w:date="2018-04-26T10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60" w:author="Hinds-Aldrich, Matthew" w:date="2018-04-26T10:38:00Z">
        <w:r>
          <w:t>Left Turns</w:t>
        </w:r>
      </w:ins>
    </w:p>
    <w:p w14:paraId="53F32103" w14:textId="7DD32390" w:rsidR="00F34DD2" w:rsidRDefault="00F34DD2">
      <w:pPr>
        <w:pStyle w:val="ListParagraph"/>
        <w:numPr>
          <w:ilvl w:val="4"/>
          <w:numId w:val="2"/>
        </w:numPr>
        <w:rPr>
          <w:ins w:id="261" w:author="Hinds-Aldrich, Matthew" w:date="2018-04-26T10:38:00Z"/>
        </w:rPr>
        <w:pPrChange w:id="262" w:author="Hinds-Aldrich, Matthew" w:date="2018-04-26T10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63" w:author="Hinds-Aldrich, Matthew" w:date="2018-04-26T10:38:00Z">
        <w:r>
          <w:t>Traffic Control Devices</w:t>
        </w:r>
      </w:ins>
    </w:p>
    <w:p w14:paraId="28083A35" w14:textId="2F6A2924" w:rsidR="00F34DD2" w:rsidRDefault="00F34DD2">
      <w:pPr>
        <w:pStyle w:val="ListParagraph"/>
        <w:numPr>
          <w:ilvl w:val="3"/>
          <w:numId w:val="2"/>
        </w:numPr>
        <w:rPr>
          <w:ins w:id="264" w:author="Hinds-Aldrich, Matthew" w:date="2018-04-26T10:39:00Z"/>
        </w:rPr>
        <w:pPrChange w:id="265" w:author="Hinds-Aldrich, Matthew" w:date="2018-04-26T10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66" w:author="Hinds-Aldrich, Matthew" w:date="2018-04-26T10:38:00Z">
        <w:r>
          <w:t>Turn Radius</w:t>
        </w:r>
      </w:ins>
    </w:p>
    <w:p w14:paraId="16B91BFA" w14:textId="4E4587EA" w:rsidR="00F34DD2" w:rsidRDefault="00F34DD2">
      <w:pPr>
        <w:pStyle w:val="ListParagraph"/>
        <w:numPr>
          <w:ilvl w:val="3"/>
          <w:numId w:val="2"/>
        </w:numPr>
        <w:rPr>
          <w:ins w:id="267" w:author="Hinds-Aldrich, Matthew" w:date="2018-04-26T10:39:00Z"/>
        </w:rPr>
        <w:pPrChange w:id="268" w:author="Hinds-Aldrich, Matthew" w:date="2018-04-26T10:3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269" w:author="Hinds-Aldrich, Matthew" w:date="2018-04-26T10:39:00Z">
        <w:r>
          <w:t>Weight/Height</w:t>
        </w:r>
      </w:ins>
      <w:ins w:id="270" w:author="Hinds-Aldrich, Matthew" w:date="2018-04-26T10:40:00Z">
        <w:r>
          <w:t>/Size</w:t>
        </w:r>
      </w:ins>
      <w:ins w:id="271" w:author="Hinds-Aldrich, Matthew" w:date="2018-04-26T10:39:00Z">
        <w:r>
          <w:t xml:space="preserve"> Limits</w:t>
        </w:r>
      </w:ins>
    </w:p>
    <w:p w14:paraId="0674F5D1" w14:textId="77777777" w:rsidR="00F34DD2" w:rsidRDefault="00F34DD2">
      <w:pPr>
        <w:pStyle w:val="ListParagraph"/>
        <w:numPr>
          <w:ilvl w:val="3"/>
          <w:numId w:val="2"/>
        </w:numPr>
        <w:rPr>
          <w:ins w:id="272" w:author="Hinds-Aldrich, Matthew" w:date="2017-08-04T09:14:00Z"/>
        </w:rPr>
        <w:pPrChange w:id="273" w:author="Hinds-Aldrich, Matthew" w:date="2018-04-26T10:39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</w:p>
    <w:p w14:paraId="2E36B68B" w14:textId="77777777" w:rsidR="007006EE" w:rsidRDefault="007006EE" w:rsidP="007006EE">
      <w:pPr>
        <w:pStyle w:val="ListParagraph"/>
        <w:numPr>
          <w:ilvl w:val="1"/>
          <w:numId w:val="2"/>
        </w:numPr>
        <w:rPr>
          <w:ins w:id="274" w:author="Hinds-Aldrich, Matthew" w:date="2017-08-04T09:14:00Z"/>
        </w:rPr>
      </w:pPr>
      <w:ins w:id="275" w:author="Hinds-Aldrich, Matthew" w:date="2017-08-04T09:14:00Z">
        <w:r>
          <w:t>Geocoding</w:t>
        </w:r>
      </w:ins>
    </w:p>
    <w:p w14:paraId="0405D076" w14:textId="77777777" w:rsidR="007006EE" w:rsidRDefault="007006EE" w:rsidP="007006EE">
      <w:pPr>
        <w:pStyle w:val="ListParagraph"/>
        <w:numPr>
          <w:ilvl w:val="2"/>
          <w:numId w:val="2"/>
        </w:numPr>
        <w:rPr>
          <w:ins w:id="276" w:author="Hinds-Aldrich, Matthew" w:date="2017-08-04T09:14:00Z"/>
        </w:rPr>
      </w:pPr>
      <w:ins w:id="277" w:author="Hinds-Aldrich, Matthew" w:date="2017-08-04T09:14:00Z">
        <w:r>
          <w:t>Street Centerlines</w:t>
        </w:r>
      </w:ins>
    </w:p>
    <w:p w14:paraId="6E1AE9CC" w14:textId="77777777" w:rsidR="007006EE" w:rsidRDefault="007006EE" w:rsidP="007006EE">
      <w:pPr>
        <w:pStyle w:val="ListParagraph"/>
        <w:numPr>
          <w:ilvl w:val="2"/>
          <w:numId w:val="2"/>
        </w:numPr>
        <w:rPr>
          <w:ins w:id="278" w:author="Hinds-Aldrich, Matthew" w:date="2017-08-04T09:14:00Z"/>
        </w:rPr>
      </w:pPr>
      <w:ins w:id="279" w:author="Hinds-Aldrich, Matthew" w:date="2017-08-04T09:14:00Z">
        <w:r>
          <w:t>Address Validation</w:t>
        </w:r>
      </w:ins>
    </w:p>
    <w:p w14:paraId="19883A63" w14:textId="77777777" w:rsidR="007006EE" w:rsidRDefault="007006EE" w:rsidP="007006EE">
      <w:pPr>
        <w:pStyle w:val="ListParagraph"/>
        <w:numPr>
          <w:ilvl w:val="1"/>
          <w:numId w:val="2"/>
        </w:numPr>
        <w:rPr>
          <w:ins w:id="280" w:author="Hinds-Aldrich, Matthew" w:date="2017-08-04T09:14:00Z"/>
        </w:rPr>
      </w:pPr>
      <w:ins w:id="281" w:author="Hinds-Aldrich, Matthew" w:date="2017-08-04T09:14:00Z">
        <w:r>
          <w:t>Spatial Statistics</w:t>
        </w:r>
      </w:ins>
    </w:p>
    <w:p w14:paraId="1A34A46F" w14:textId="77777777" w:rsidR="007006EE" w:rsidRDefault="007006EE" w:rsidP="007006EE">
      <w:pPr>
        <w:pStyle w:val="ListParagraph"/>
        <w:numPr>
          <w:ilvl w:val="2"/>
          <w:numId w:val="2"/>
        </w:numPr>
        <w:rPr>
          <w:ins w:id="282" w:author="Hinds-Aldrich, Matthew" w:date="2018-04-26T10:40:00Z"/>
        </w:rPr>
      </w:pPr>
      <w:ins w:id="283" w:author="Hinds-Aldrich, Matthew" w:date="2017-08-04T09:14:00Z">
        <w:r>
          <w:t>Hotspot Analysis</w:t>
        </w:r>
      </w:ins>
    </w:p>
    <w:p w14:paraId="4E8F6702" w14:textId="1A9496F5" w:rsidR="00F34DD2" w:rsidRDefault="00F34DD2" w:rsidP="007006EE">
      <w:pPr>
        <w:pStyle w:val="ListParagraph"/>
        <w:numPr>
          <w:ilvl w:val="2"/>
          <w:numId w:val="2"/>
        </w:numPr>
        <w:rPr>
          <w:ins w:id="284" w:author="Hinds-Aldrich, Matthew" w:date="2017-08-04T09:14:00Z"/>
        </w:rPr>
      </w:pPr>
      <w:ins w:id="285" w:author="Hinds-Aldrich, Matthew" w:date="2018-04-26T10:40:00Z">
        <w:r>
          <w:t>Convex Hull</w:t>
        </w:r>
      </w:ins>
    </w:p>
    <w:p w14:paraId="70950033" w14:textId="77777777" w:rsidR="007006EE" w:rsidRDefault="007006EE" w:rsidP="007006EE">
      <w:pPr>
        <w:pStyle w:val="ListParagraph"/>
        <w:numPr>
          <w:ilvl w:val="1"/>
          <w:numId w:val="2"/>
        </w:numPr>
        <w:rPr>
          <w:ins w:id="286" w:author="Hinds-Aldrich, Matthew" w:date="2017-08-04T09:14:00Z"/>
        </w:rPr>
      </w:pPr>
      <w:ins w:id="287" w:author="Hinds-Aldrich, Matthew" w:date="2017-08-04T09:14:00Z">
        <w:r>
          <w:t>Field Collection of Data</w:t>
        </w:r>
      </w:ins>
    </w:p>
    <w:p w14:paraId="1F35A87A" w14:textId="77777777" w:rsidR="007006EE" w:rsidRDefault="007006EE" w:rsidP="007006EE">
      <w:pPr>
        <w:pStyle w:val="ListParagraph"/>
        <w:numPr>
          <w:ilvl w:val="2"/>
          <w:numId w:val="2"/>
        </w:numPr>
        <w:rPr>
          <w:ins w:id="288" w:author="Hinds-Aldrich, Matthew" w:date="2017-08-04T09:14:00Z"/>
        </w:rPr>
      </w:pPr>
      <w:ins w:id="289" w:author="Hinds-Aldrich, Matthew" w:date="2017-08-04T09:14:00Z">
        <w:r>
          <w:t>Smart Device Applications</w:t>
        </w:r>
      </w:ins>
    </w:p>
    <w:p w14:paraId="688D2536" w14:textId="77777777" w:rsidR="007006EE" w:rsidRDefault="007006EE" w:rsidP="001E343B">
      <w:pPr>
        <w:pStyle w:val="ListParagraph"/>
        <w:numPr>
          <w:ilvl w:val="0"/>
          <w:numId w:val="2"/>
        </w:numPr>
        <w:rPr>
          <w:ins w:id="290" w:author="Hinds-Aldrich, Matthew" w:date="2017-08-04T08:50:00Z"/>
        </w:rPr>
      </w:pPr>
      <w:ins w:id="291" w:author="Hinds-Aldrich, Matthew" w:date="2017-08-04T08:50:00Z">
        <w:r>
          <w:t>Data Visualizations</w:t>
        </w:r>
      </w:ins>
    </w:p>
    <w:p w14:paraId="09D9811B" w14:textId="77777777" w:rsidR="007006EE" w:rsidRDefault="007006EE">
      <w:pPr>
        <w:pStyle w:val="ListParagraph"/>
        <w:numPr>
          <w:ilvl w:val="1"/>
          <w:numId w:val="2"/>
        </w:numPr>
        <w:rPr>
          <w:ins w:id="292" w:author="Hinds-Aldrich, Matthew" w:date="2017-08-04T08:50:00Z"/>
        </w:rPr>
        <w:pPrChange w:id="293" w:author="Hinds-Aldrich, Matthew" w:date="2017-08-04T08:50:00Z">
          <w:pPr>
            <w:pStyle w:val="ListParagraph"/>
            <w:numPr>
              <w:numId w:val="2"/>
            </w:numPr>
            <w:ind w:hanging="360"/>
          </w:pPr>
        </w:pPrChange>
      </w:pPr>
      <w:ins w:id="294" w:author="Hinds-Aldrich, Matthew" w:date="2017-08-04T08:50:00Z">
        <w:r>
          <w:lastRenderedPageBreak/>
          <w:t>Tables</w:t>
        </w:r>
      </w:ins>
    </w:p>
    <w:p w14:paraId="783A9F47" w14:textId="77777777" w:rsidR="007006EE" w:rsidRDefault="007006EE">
      <w:pPr>
        <w:pStyle w:val="ListParagraph"/>
        <w:numPr>
          <w:ilvl w:val="1"/>
          <w:numId w:val="2"/>
        </w:numPr>
        <w:rPr>
          <w:ins w:id="295" w:author="Hinds-Aldrich, Matthew" w:date="2017-08-04T08:50:00Z"/>
        </w:rPr>
        <w:pPrChange w:id="296" w:author="Hinds-Aldrich, Matthew" w:date="2017-08-04T08:50:00Z">
          <w:pPr>
            <w:pStyle w:val="ListParagraph"/>
            <w:numPr>
              <w:numId w:val="2"/>
            </w:numPr>
            <w:ind w:hanging="360"/>
          </w:pPr>
        </w:pPrChange>
      </w:pPr>
      <w:ins w:id="297" w:author="Hinds-Aldrich, Matthew" w:date="2017-08-04T08:50:00Z">
        <w:r>
          <w:t>Graphs</w:t>
        </w:r>
      </w:ins>
    </w:p>
    <w:p w14:paraId="7BFD6904" w14:textId="77777777" w:rsidR="007006EE" w:rsidRDefault="007006EE">
      <w:pPr>
        <w:pStyle w:val="ListParagraph"/>
        <w:numPr>
          <w:ilvl w:val="1"/>
          <w:numId w:val="2"/>
        </w:numPr>
        <w:rPr>
          <w:ins w:id="298" w:author="Hinds-Aldrich, Matthew" w:date="2017-08-04T08:51:00Z"/>
        </w:rPr>
        <w:pPrChange w:id="299" w:author="Hinds-Aldrich, Matthew" w:date="2017-08-04T08:50:00Z">
          <w:pPr>
            <w:pStyle w:val="ListParagraph"/>
            <w:numPr>
              <w:numId w:val="2"/>
            </w:numPr>
            <w:ind w:hanging="360"/>
          </w:pPr>
        </w:pPrChange>
      </w:pPr>
      <w:ins w:id="300" w:author="Hinds-Aldrich, Matthew" w:date="2017-08-04T08:51:00Z">
        <w:r>
          <w:t>Charts</w:t>
        </w:r>
      </w:ins>
    </w:p>
    <w:p w14:paraId="43B2B2F7" w14:textId="77777777" w:rsidR="007006EE" w:rsidRDefault="007006EE">
      <w:pPr>
        <w:pStyle w:val="ListParagraph"/>
        <w:numPr>
          <w:ilvl w:val="1"/>
          <w:numId w:val="2"/>
        </w:numPr>
        <w:rPr>
          <w:ins w:id="301" w:author="Hinds-Aldrich, Matthew" w:date="2018-04-26T10:23:00Z"/>
        </w:rPr>
        <w:pPrChange w:id="302" w:author="Hinds-Aldrich, Matthew" w:date="2017-08-04T08:50:00Z">
          <w:pPr>
            <w:pStyle w:val="ListParagraph"/>
            <w:numPr>
              <w:numId w:val="2"/>
            </w:numPr>
            <w:ind w:hanging="360"/>
          </w:pPr>
        </w:pPrChange>
      </w:pPr>
      <w:ins w:id="303" w:author="Hinds-Aldrich, Matthew" w:date="2017-08-04T08:51:00Z">
        <w:r>
          <w:t>Maps</w:t>
        </w:r>
      </w:ins>
    </w:p>
    <w:p w14:paraId="0F5BC440" w14:textId="31E86CDF" w:rsidR="005817A1" w:rsidRDefault="005817A1">
      <w:pPr>
        <w:pStyle w:val="ListParagraph"/>
        <w:numPr>
          <w:ilvl w:val="1"/>
          <w:numId w:val="2"/>
        </w:numPr>
        <w:rPr>
          <w:ins w:id="304" w:author="Hinds-Aldrich, Matthew" w:date="2017-08-04T08:51:00Z"/>
        </w:rPr>
        <w:pPrChange w:id="305" w:author="Hinds-Aldrich, Matthew" w:date="2017-08-04T08:50:00Z">
          <w:pPr>
            <w:pStyle w:val="ListParagraph"/>
            <w:numPr>
              <w:numId w:val="2"/>
            </w:numPr>
            <w:ind w:hanging="360"/>
          </w:pPr>
        </w:pPrChange>
      </w:pPr>
      <w:ins w:id="306" w:author="Hinds-Aldrich, Matthew" w:date="2018-04-26T10:23:00Z">
        <w:r>
          <w:t>Infographics</w:t>
        </w:r>
      </w:ins>
    </w:p>
    <w:p w14:paraId="398898F4" w14:textId="77777777" w:rsidR="007006EE" w:rsidRDefault="007006EE">
      <w:pPr>
        <w:pStyle w:val="ListParagraph"/>
        <w:numPr>
          <w:ilvl w:val="1"/>
          <w:numId w:val="2"/>
        </w:numPr>
        <w:rPr>
          <w:ins w:id="307" w:author="Hinds-Aldrich, Matthew" w:date="2017-08-04T08:51:00Z"/>
        </w:rPr>
        <w:pPrChange w:id="308" w:author="Hinds-Aldrich, Matthew" w:date="2017-08-04T08:50:00Z">
          <w:pPr>
            <w:pStyle w:val="ListParagraph"/>
            <w:numPr>
              <w:numId w:val="2"/>
            </w:numPr>
            <w:ind w:hanging="360"/>
          </w:pPr>
        </w:pPrChange>
      </w:pPr>
      <w:ins w:id="309" w:author="Hinds-Aldrich, Matthew" w:date="2017-08-04T08:51:00Z">
        <w:r>
          <w:t>Business Intelligence Tools</w:t>
        </w:r>
      </w:ins>
    </w:p>
    <w:p w14:paraId="48609FB5" w14:textId="77777777" w:rsidR="007006EE" w:rsidRDefault="007006EE">
      <w:pPr>
        <w:pStyle w:val="ListParagraph"/>
        <w:numPr>
          <w:ilvl w:val="1"/>
          <w:numId w:val="2"/>
        </w:numPr>
        <w:rPr>
          <w:ins w:id="310" w:author="Hinds-Aldrich, Matthew" w:date="2017-08-04T08:51:00Z"/>
        </w:rPr>
        <w:pPrChange w:id="311" w:author="Hinds-Aldrich, Matthew" w:date="2017-08-04T08:50:00Z">
          <w:pPr>
            <w:pStyle w:val="ListParagraph"/>
            <w:numPr>
              <w:numId w:val="2"/>
            </w:numPr>
            <w:ind w:hanging="360"/>
          </w:pPr>
        </w:pPrChange>
      </w:pPr>
      <w:ins w:id="312" w:author="Hinds-Aldrich, Matthew" w:date="2017-08-04T08:51:00Z">
        <w:r>
          <w:t>Pitfalls of Visualization</w:t>
        </w:r>
      </w:ins>
      <w:ins w:id="313" w:author="Hinds-Aldrich, Matthew" w:date="2017-08-04T08:52:00Z">
        <w:r>
          <w:t>s</w:t>
        </w:r>
      </w:ins>
    </w:p>
    <w:p w14:paraId="3DDBBF24" w14:textId="77777777" w:rsidR="007006EE" w:rsidRDefault="007006EE">
      <w:pPr>
        <w:pStyle w:val="ListParagraph"/>
        <w:numPr>
          <w:ilvl w:val="2"/>
          <w:numId w:val="2"/>
        </w:numPr>
        <w:rPr>
          <w:ins w:id="314" w:author="Hinds-Aldrich, Matthew" w:date="2017-08-04T08:51:00Z"/>
        </w:rPr>
        <w:pPrChange w:id="315" w:author="Hinds-Aldrich, Matthew" w:date="2017-08-04T08:52:00Z">
          <w:pPr>
            <w:pStyle w:val="ListParagraph"/>
            <w:numPr>
              <w:numId w:val="2"/>
            </w:numPr>
            <w:ind w:hanging="360"/>
          </w:pPr>
        </w:pPrChange>
      </w:pPr>
      <w:ins w:id="316" w:author="Hinds-Aldrich, Matthew" w:date="2017-08-04T08:51:00Z">
        <w:r>
          <w:t>Less Is More</w:t>
        </w:r>
      </w:ins>
    </w:p>
    <w:p w14:paraId="3240A07F" w14:textId="77777777" w:rsidR="007006EE" w:rsidRDefault="007006EE">
      <w:pPr>
        <w:pStyle w:val="ListParagraph"/>
        <w:numPr>
          <w:ilvl w:val="2"/>
          <w:numId w:val="2"/>
        </w:numPr>
        <w:rPr>
          <w:ins w:id="317" w:author="Hinds-Aldrich, Matthew" w:date="2017-08-04T08:52:00Z"/>
        </w:rPr>
        <w:pPrChange w:id="318" w:author="Hinds-Aldrich, Matthew" w:date="2017-08-04T08:52:00Z">
          <w:pPr>
            <w:pStyle w:val="ListParagraph"/>
            <w:numPr>
              <w:numId w:val="2"/>
            </w:numPr>
            <w:ind w:hanging="360"/>
          </w:pPr>
        </w:pPrChange>
      </w:pPr>
      <w:ins w:id="319" w:author="Hinds-Aldrich, Matthew" w:date="2017-08-04T08:51:00Z">
        <w:r>
          <w:t>Intelligibility</w:t>
        </w:r>
      </w:ins>
    </w:p>
    <w:p w14:paraId="7459E87F" w14:textId="77777777" w:rsidR="007006EE" w:rsidRDefault="007006EE">
      <w:pPr>
        <w:pStyle w:val="ListParagraph"/>
        <w:numPr>
          <w:ilvl w:val="2"/>
          <w:numId w:val="2"/>
        </w:numPr>
        <w:rPr>
          <w:ins w:id="320" w:author="Hinds-Aldrich, Matthew" w:date="2018-04-26T10:22:00Z"/>
        </w:rPr>
        <w:pPrChange w:id="321" w:author="Hinds-Aldrich, Matthew" w:date="2017-08-04T08:52:00Z">
          <w:pPr>
            <w:pStyle w:val="ListParagraph"/>
            <w:numPr>
              <w:numId w:val="2"/>
            </w:numPr>
            <w:ind w:hanging="360"/>
          </w:pPr>
        </w:pPrChange>
      </w:pPr>
      <w:ins w:id="322" w:author="Hinds-Aldrich, Matthew" w:date="2017-08-04T08:52:00Z">
        <w:r>
          <w:t>Misleading representations</w:t>
        </w:r>
      </w:ins>
    </w:p>
    <w:p w14:paraId="372F6739" w14:textId="47403E12" w:rsidR="005817A1" w:rsidRDefault="005817A1">
      <w:pPr>
        <w:pStyle w:val="ListParagraph"/>
        <w:numPr>
          <w:ilvl w:val="2"/>
          <w:numId w:val="2"/>
        </w:numPr>
        <w:rPr>
          <w:ins w:id="323" w:author="Hinds-Aldrich, Matthew" w:date="2018-04-26T10:22:00Z"/>
        </w:rPr>
        <w:pPrChange w:id="324" w:author="Hinds-Aldrich, Matthew" w:date="2017-08-04T08:52:00Z">
          <w:pPr>
            <w:pStyle w:val="ListParagraph"/>
            <w:numPr>
              <w:numId w:val="2"/>
            </w:numPr>
            <w:ind w:hanging="360"/>
          </w:pPr>
        </w:pPrChange>
      </w:pPr>
      <w:ins w:id="325" w:author="Hinds-Aldrich, Matthew" w:date="2018-04-26T10:22:00Z">
        <w:r>
          <w:t>Using and Abusing Color</w:t>
        </w:r>
      </w:ins>
    </w:p>
    <w:p w14:paraId="069A05F2" w14:textId="73B7F642" w:rsidR="005817A1" w:rsidRDefault="005817A1">
      <w:pPr>
        <w:pStyle w:val="ListParagraph"/>
        <w:numPr>
          <w:ilvl w:val="2"/>
          <w:numId w:val="2"/>
        </w:numPr>
        <w:rPr>
          <w:ins w:id="326" w:author="Hinds-Aldrich, Matthew" w:date="2018-04-26T10:22:00Z"/>
        </w:rPr>
        <w:pPrChange w:id="327" w:author="Hinds-Aldrich, Matthew" w:date="2017-08-04T08:52:00Z">
          <w:pPr>
            <w:pStyle w:val="ListParagraph"/>
            <w:numPr>
              <w:numId w:val="2"/>
            </w:numPr>
            <w:ind w:hanging="360"/>
          </w:pPr>
        </w:pPrChange>
      </w:pPr>
      <w:ins w:id="328" w:author="Hinds-Aldrich, Matthew" w:date="2018-04-26T10:22:00Z">
        <w:r>
          <w:t>Interactive Visualizations</w:t>
        </w:r>
      </w:ins>
    </w:p>
    <w:p w14:paraId="736F494B" w14:textId="48BB329C" w:rsidR="005817A1" w:rsidRDefault="005817A1">
      <w:pPr>
        <w:pStyle w:val="ListParagraph"/>
        <w:numPr>
          <w:ilvl w:val="2"/>
          <w:numId w:val="2"/>
        </w:numPr>
        <w:rPr>
          <w:ins w:id="329" w:author="Hinds-Aldrich, Matthew" w:date="2017-08-04T08:50:00Z"/>
        </w:rPr>
        <w:pPrChange w:id="330" w:author="Hinds-Aldrich, Matthew" w:date="2017-08-04T08:52:00Z">
          <w:pPr>
            <w:pStyle w:val="ListParagraph"/>
            <w:numPr>
              <w:numId w:val="2"/>
            </w:numPr>
            <w:ind w:hanging="360"/>
          </w:pPr>
        </w:pPrChange>
      </w:pPr>
      <w:ins w:id="331" w:author="Hinds-Aldrich, Matthew" w:date="2018-04-26T10:23:00Z">
        <w:r>
          <w:t>Special Effects</w:t>
        </w:r>
      </w:ins>
    </w:p>
    <w:p w14:paraId="38395177" w14:textId="77777777" w:rsidR="001E343B" w:rsidRDefault="001E343B" w:rsidP="001E343B">
      <w:pPr>
        <w:pStyle w:val="ListParagraph"/>
        <w:numPr>
          <w:ilvl w:val="0"/>
          <w:numId w:val="2"/>
        </w:numPr>
      </w:pPr>
      <w:r>
        <w:t>Advanced Data Usage</w:t>
      </w:r>
    </w:p>
    <w:p w14:paraId="09F7097E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 xml:space="preserve">Performance Management </w:t>
      </w:r>
    </w:p>
    <w:p w14:paraId="305D06F0" w14:textId="77777777" w:rsidR="005817A1" w:rsidRDefault="005817A1">
      <w:pPr>
        <w:pStyle w:val="ListParagraph"/>
        <w:numPr>
          <w:ilvl w:val="2"/>
          <w:numId w:val="2"/>
        </w:numPr>
        <w:rPr>
          <w:ins w:id="332" w:author="Hinds-Aldrich, Matthew" w:date="2018-04-26T10:21:00Z"/>
        </w:rPr>
        <w:pPrChange w:id="333" w:author="Hinds-Aldrich, Matthew" w:date="2018-04-26T10:21:00Z">
          <w:pPr>
            <w:pStyle w:val="ListParagraph"/>
            <w:numPr>
              <w:numId w:val="2"/>
            </w:numPr>
            <w:ind w:hanging="360"/>
          </w:pPr>
        </w:pPrChange>
      </w:pPr>
      <w:ins w:id="334" w:author="Hinds-Aldrich, Matthew" w:date="2018-04-26T10:21:00Z">
        <w:r>
          <w:t>Key Performance Indicators (KPIs)</w:t>
        </w:r>
      </w:ins>
    </w:p>
    <w:p w14:paraId="7BDFF13D" w14:textId="77777777" w:rsidR="005817A1" w:rsidRDefault="005817A1">
      <w:pPr>
        <w:pStyle w:val="ListParagraph"/>
        <w:numPr>
          <w:ilvl w:val="3"/>
          <w:numId w:val="2"/>
        </w:numPr>
        <w:rPr>
          <w:ins w:id="335" w:author="Hinds-Aldrich, Matthew" w:date="2018-04-26T10:21:00Z"/>
        </w:rPr>
        <w:pPrChange w:id="336" w:author="Hinds-Aldrich, Matthew" w:date="2018-04-26T10:21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337" w:author="Hinds-Aldrich, Matthew" w:date="2018-04-26T10:21:00Z">
        <w:r>
          <w:t>Leading Indicators</w:t>
        </w:r>
      </w:ins>
    </w:p>
    <w:p w14:paraId="0D5927EA" w14:textId="5F7F716E" w:rsidR="005817A1" w:rsidRDefault="005817A1">
      <w:pPr>
        <w:pStyle w:val="ListParagraph"/>
        <w:numPr>
          <w:ilvl w:val="3"/>
          <w:numId w:val="2"/>
        </w:numPr>
        <w:rPr>
          <w:ins w:id="338" w:author="Hinds-Aldrich, Matthew" w:date="2018-04-26T10:21:00Z"/>
        </w:rPr>
        <w:pPrChange w:id="339" w:author="Hinds-Aldrich, Matthew" w:date="2018-04-26T10:21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40" w:author="Hinds-Aldrich, Matthew" w:date="2018-04-26T10:21:00Z">
        <w:r>
          <w:t>Lagging Indicators</w:t>
        </w:r>
      </w:ins>
    </w:p>
    <w:p w14:paraId="6533D048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Benchmarking</w:t>
      </w:r>
    </w:p>
    <w:p w14:paraId="0FCA4C20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Scorecards</w:t>
      </w:r>
    </w:p>
    <w:p w14:paraId="5ED725AA" w14:textId="77777777" w:rsidR="001E343B" w:rsidRDefault="001E343B" w:rsidP="001E343B">
      <w:pPr>
        <w:pStyle w:val="ListParagraph"/>
        <w:numPr>
          <w:ilvl w:val="2"/>
          <w:numId w:val="2"/>
        </w:numPr>
      </w:pPr>
      <w:proofErr w:type="spellStart"/>
      <w:r>
        <w:t>CompStat</w:t>
      </w:r>
      <w:proofErr w:type="spellEnd"/>
      <w:r>
        <w:t>/</w:t>
      </w:r>
      <w:proofErr w:type="spellStart"/>
      <w:r>
        <w:t>CityStat</w:t>
      </w:r>
      <w:proofErr w:type="spellEnd"/>
      <w:r>
        <w:t xml:space="preserve"> programs</w:t>
      </w:r>
    </w:p>
    <w:p w14:paraId="7ECCD3E1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Managing unintended consequences</w:t>
      </w:r>
    </w:p>
    <w:p w14:paraId="12E958E0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 xml:space="preserve">Dynamic Deployment </w:t>
      </w:r>
    </w:p>
    <w:p w14:paraId="1D033FDA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System Status Management</w:t>
      </w:r>
    </w:p>
    <w:p w14:paraId="20B543B2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Peak Time Deployment</w:t>
      </w:r>
    </w:p>
    <w:p w14:paraId="64F2D1AA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XXXX</w:t>
      </w:r>
    </w:p>
    <w:p w14:paraId="526243F8" w14:textId="77777777" w:rsidR="001E343B" w:rsidRDefault="001E343B" w:rsidP="001E343B">
      <w:pPr>
        <w:pStyle w:val="ListParagraph"/>
        <w:numPr>
          <w:ilvl w:val="1"/>
          <w:numId w:val="2"/>
        </w:numPr>
      </w:pPr>
      <w:r>
        <w:t>Incident Prediction</w:t>
      </w:r>
    </w:p>
    <w:p w14:paraId="1ED65970" w14:textId="77777777" w:rsidR="001E343B" w:rsidRDefault="001E343B" w:rsidP="001E343B">
      <w:pPr>
        <w:pStyle w:val="ListParagraph"/>
        <w:numPr>
          <w:ilvl w:val="2"/>
          <w:numId w:val="2"/>
        </w:numPr>
      </w:pPr>
      <w:r>
        <w:t>Fire Risk prediction</w:t>
      </w:r>
    </w:p>
    <w:p w14:paraId="2031D716" w14:textId="77777777" w:rsidR="001E343B" w:rsidRDefault="001E343B" w:rsidP="001E343B">
      <w:pPr>
        <w:pStyle w:val="ListParagraph"/>
        <w:numPr>
          <w:ilvl w:val="2"/>
          <w:numId w:val="2"/>
        </w:numPr>
        <w:rPr>
          <w:ins w:id="341" w:author="Hinds-Aldrich, Matthew" w:date="2017-08-04T09:06:00Z"/>
        </w:rPr>
      </w:pPr>
      <w:r>
        <w:t>Predictive Community Risk Reduction</w:t>
      </w:r>
    </w:p>
    <w:p w14:paraId="33151FB7" w14:textId="77777777" w:rsidR="007006EE" w:rsidRDefault="007006EE">
      <w:pPr>
        <w:pStyle w:val="ListParagraph"/>
        <w:numPr>
          <w:ilvl w:val="3"/>
          <w:numId w:val="2"/>
        </w:numPr>
        <w:rPr>
          <w:ins w:id="342" w:author="Hinds-Aldrich, Matthew" w:date="2017-08-04T09:06:00Z"/>
        </w:rPr>
        <w:pPrChange w:id="343" w:author="Hinds-Aldrich, Matthew" w:date="2017-08-04T09:06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44" w:author="Hinds-Aldrich, Matthew" w:date="2017-08-04T09:06:00Z">
        <w:r>
          <w:t>Targeted prevention efforts</w:t>
        </w:r>
      </w:ins>
    </w:p>
    <w:p w14:paraId="4C6E7636" w14:textId="77777777" w:rsidR="007006EE" w:rsidRDefault="007006EE">
      <w:pPr>
        <w:pStyle w:val="ListParagraph"/>
        <w:numPr>
          <w:ilvl w:val="4"/>
          <w:numId w:val="2"/>
        </w:numPr>
        <w:rPr>
          <w:ins w:id="345" w:author="Hinds-Aldrich, Matthew" w:date="2017-08-04T09:07:00Z"/>
        </w:rPr>
        <w:pPrChange w:id="346" w:author="Hinds-Aldrich, Matthew" w:date="2017-08-04T09:06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47" w:author="Hinds-Aldrich, Matthew" w:date="2017-08-04T09:06:00Z">
        <w:r>
          <w:t>Identifying high risk populations</w:t>
        </w:r>
      </w:ins>
    </w:p>
    <w:p w14:paraId="44B9E170" w14:textId="77777777" w:rsidR="007006EE" w:rsidRDefault="007006EE">
      <w:pPr>
        <w:pStyle w:val="ListParagraph"/>
        <w:numPr>
          <w:ilvl w:val="5"/>
          <w:numId w:val="2"/>
        </w:numPr>
        <w:rPr>
          <w:ins w:id="348" w:author="Hinds-Aldrich, Matthew" w:date="2017-08-04T09:08:00Z"/>
        </w:rPr>
        <w:pPrChange w:id="349" w:author="Hinds-Aldrich, Matthew" w:date="2017-08-04T09:07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50" w:author="Hinds-Aldrich, Matthew" w:date="2017-08-04T09:07:00Z">
        <w:r>
          <w:t>Data Sources</w:t>
        </w:r>
      </w:ins>
    </w:p>
    <w:p w14:paraId="2A0A6E24" w14:textId="77777777" w:rsidR="007006EE" w:rsidRDefault="007006EE">
      <w:pPr>
        <w:pStyle w:val="ListParagraph"/>
        <w:numPr>
          <w:ilvl w:val="4"/>
          <w:numId w:val="2"/>
        </w:numPr>
        <w:rPr>
          <w:ins w:id="351" w:author="Hinds-Aldrich, Matthew" w:date="2017-08-04T09:09:00Z"/>
        </w:rPr>
        <w:pPrChange w:id="352" w:author="Hinds-Aldrich, Matthew" w:date="2017-08-04T09:08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53" w:author="Hinds-Aldrich, Matthew" w:date="2017-08-04T09:08:00Z">
        <w:r>
          <w:t>Identifying high risk properties for respo</w:t>
        </w:r>
      </w:ins>
      <w:ins w:id="354" w:author="Hinds-Aldrich, Matthew" w:date="2017-08-04T09:09:00Z">
        <w:r>
          <w:t xml:space="preserve">nding </w:t>
        </w:r>
      </w:ins>
      <w:ins w:id="355" w:author="Hinds-Aldrich, Matthew" w:date="2017-08-04T09:08:00Z">
        <w:r>
          <w:t>firefighters</w:t>
        </w:r>
      </w:ins>
    </w:p>
    <w:p w14:paraId="6D30167E" w14:textId="77777777" w:rsidR="007006EE" w:rsidRDefault="007006EE">
      <w:pPr>
        <w:pStyle w:val="ListParagraph"/>
        <w:numPr>
          <w:ilvl w:val="5"/>
          <w:numId w:val="2"/>
        </w:numPr>
        <w:rPr>
          <w:ins w:id="356" w:author="Hinds-Aldrich, Matthew" w:date="2017-08-04T09:09:00Z"/>
        </w:rPr>
        <w:pPrChange w:id="357" w:author="Hinds-Aldrich, Matthew" w:date="2017-08-04T09:09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58" w:author="Hinds-Aldrich, Matthew" w:date="2017-08-04T09:09:00Z">
        <w:r>
          <w:t>Building condition</w:t>
        </w:r>
      </w:ins>
      <w:ins w:id="359" w:author="Hinds-Aldrich, Matthew" w:date="2017-08-04T09:10:00Z">
        <w:r>
          <w:t xml:space="preserve"> and Vacancy Data</w:t>
        </w:r>
      </w:ins>
    </w:p>
    <w:p w14:paraId="68DBE18C" w14:textId="77777777" w:rsidR="007006EE" w:rsidRDefault="007006EE">
      <w:pPr>
        <w:pStyle w:val="ListParagraph"/>
        <w:numPr>
          <w:ilvl w:val="5"/>
          <w:numId w:val="2"/>
        </w:numPr>
        <w:rPr>
          <w:ins w:id="360" w:author="Hinds-Aldrich, Matthew" w:date="2017-08-04T09:10:00Z"/>
        </w:rPr>
        <w:pPrChange w:id="361" w:author="Hinds-Aldrich, Matthew" w:date="2017-08-04T09:1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62" w:author="Hinds-Aldrich, Matthew" w:date="2017-08-04T09:09:00Z">
        <w:r>
          <w:t>SARA Title 3, Tier 2 Hazardous Materials Data</w:t>
        </w:r>
      </w:ins>
    </w:p>
    <w:p w14:paraId="5668A8C6" w14:textId="77777777" w:rsidR="007006EE" w:rsidRDefault="007006EE">
      <w:pPr>
        <w:pStyle w:val="ListParagraph"/>
        <w:numPr>
          <w:ilvl w:val="5"/>
          <w:numId w:val="2"/>
        </w:numPr>
        <w:rPr>
          <w:ins w:id="363" w:author="Hinds-Aldrich, Matthew" w:date="2017-08-04T09:10:00Z"/>
        </w:rPr>
        <w:pPrChange w:id="364" w:author="Hinds-Aldrich, Matthew" w:date="2017-08-04T09:1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65" w:author="Hinds-Aldrich, Matthew" w:date="2017-08-04T09:10:00Z">
        <w:r>
          <w:t>Occupancy Changes</w:t>
        </w:r>
      </w:ins>
    </w:p>
    <w:p w14:paraId="6A3CFB97" w14:textId="77777777" w:rsidR="00F34DD2" w:rsidRDefault="007006EE">
      <w:pPr>
        <w:pStyle w:val="ListParagraph"/>
        <w:numPr>
          <w:ilvl w:val="5"/>
          <w:numId w:val="2"/>
        </w:numPr>
        <w:rPr>
          <w:ins w:id="366" w:author="Hinds-Aldrich, Matthew" w:date="2018-04-26T10:42:00Z"/>
        </w:rPr>
        <w:pPrChange w:id="367" w:author="Hinds-Aldrich, Matthew" w:date="2017-08-04T09:10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68" w:author="Hinds-Aldrich, Matthew" w:date="2017-08-04T09:10:00Z">
        <w:r>
          <w:t xml:space="preserve">Finding </w:t>
        </w:r>
      </w:ins>
      <w:ins w:id="369" w:author="Hinds-Aldrich, Matthew" w:date="2017-08-04T09:11:00Z">
        <w:r>
          <w:t xml:space="preserve">Missing </w:t>
        </w:r>
      </w:ins>
      <w:ins w:id="370" w:author="Hinds-Aldrich, Matthew" w:date="2017-08-04T09:10:00Z">
        <w:r>
          <w:t>Buil</w:t>
        </w:r>
      </w:ins>
      <w:ins w:id="371" w:author="Hinds-Aldrich, Matthew" w:date="2017-08-04T09:11:00Z">
        <w:r>
          <w:t>dings</w:t>
        </w:r>
      </w:ins>
    </w:p>
    <w:p w14:paraId="0EBD249C" w14:textId="77777777" w:rsidR="00F34DD2" w:rsidRDefault="00F34DD2">
      <w:pPr>
        <w:pStyle w:val="ListParagraph"/>
        <w:numPr>
          <w:ilvl w:val="4"/>
          <w:numId w:val="2"/>
        </w:numPr>
        <w:spacing w:line="256" w:lineRule="auto"/>
        <w:rPr>
          <w:ins w:id="372" w:author="Hinds-Aldrich, Matthew" w:date="2018-04-26T10:43:00Z"/>
        </w:rPr>
        <w:pPrChange w:id="373" w:author="Hinds-Aldrich, Matthew" w:date="2018-04-26T10:43:00Z">
          <w:pPr>
            <w:pStyle w:val="ListParagraph"/>
            <w:numPr>
              <w:ilvl w:val="2"/>
              <w:numId w:val="2"/>
            </w:numPr>
            <w:spacing w:line="256" w:lineRule="auto"/>
            <w:ind w:left="2160" w:hanging="180"/>
          </w:pPr>
        </w:pPrChange>
      </w:pPr>
      <w:ins w:id="374" w:author="Hinds-Aldrich, Matthew" w:date="2018-04-26T10:43:00Z">
        <w:r>
          <w:t>Identifying where higher risk populations live</w:t>
        </w:r>
      </w:ins>
    </w:p>
    <w:p w14:paraId="09323D22" w14:textId="77777777" w:rsidR="00F34DD2" w:rsidRDefault="00F34DD2">
      <w:pPr>
        <w:pStyle w:val="ListParagraph"/>
        <w:numPr>
          <w:ilvl w:val="4"/>
          <w:numId w:val="2"/>
        </w:numPr>
        <w:spacing w:line="256" w:lineRule="auto"/>
        <w:rPr>
          <w:ins w:id="375" w:author="Hinds-Aldrich, Matthew" w:date="2018-04-26T10:43:00Z"/>
        </w:rPr>
        <w:pPrChange w:id="376" w:author="Hinds-Aldrich, Matthew" w:date="2018-04-26T10:43:00Z">
          <w:pPr>
            <w:pStyle w:val="ListParagraph"/>
            <w:numPr>
              <w:ilvl w:val="2"/>
              <w:numId w:val="2"/>
            </w:numPr>
            <w:spacing w:line="256" w:lineRule="auto"/>
            <w:ind w:left="2160" w:hanging="180"/>
          </w:pPr>
        </w:pPrChange>
      </w:pPr>
      <w:ins w:id="377" w:author="Hinds-Aldrich, Matthew" w:date="2018-04-26T10:43:00Z">
        <w:r>
          <w:t>Identifying where time spent with boots on the ground hits more at risk</w:t>
        </w:r>
      </w:ins>
    </w:p>
    <w:p w14:paraId="675FE743" w14:textId="77777777" w:rsidR="00F34DD2" w:rsidRDefault="00F34DD2">
      <w:pPr>
        <w:pStyle w:val="ListParagraph"/>
        <w:numPr>
          <w:ilvl w:val="4"/>
          <w:numId w:val="2"/>
        </w:numPr>
        <w:spacing w:line="256" w:lineRule="auto"/>
        <w:rPr>
          <w:ins w:id="378" w:author="Hinds-Aldrich, Matthew" w:date="2018-04-26T10:43:00Z"/>
        </w:rPr>
        <w:pPrChange w:id="379" w:author="Hinds-Aldrich, Matthew" w:date="2018-04-26T10:43:00Z">
          <w:pPr>
            <w:pStyle w:val="ListParagraph"/>
            <w:numPr>
              <w:ilvl w:val="2"/>
              <w:numId w:val="2"/>
            </w:numPr>
            <w:spacing w:line="256" w:lineRule="auto"/>
            <w:ind w:left="2160" w:hanging="180"/>
          </w:pPr>
        </w:pPrChange>
      </w:pPr>
      <w:ins w:id="380" w:author="Hinds-Aldrich, Matthew" w:date="2018-04-26T10:43:00Z">
        <w:r>
          <w:t>Identifying higher risk properties to first responders</w:t>
        </w:r>
      </w:ins>
    </w:p>
    <w:p w14:paraId="6537F218" w14:textId="77777777" w:rsidR="00F34DD2" w:rsidRDefault="00F34DD2">
      <w:pPr>
        <w:pStyle w:val="ListParagraph"/>
        <w:numPr>
          <w:ilvl w:val="5"/>
          <w:numId w:val="2"/>
        </w:numPr>
        <w:spacing w:line="256" w:lineRule="auto"/>
        <w:rPr>
          <w:ins w:id="381" w:author="Hinds-Aldrich, Matthew" w:date="2018-04-26T10:43:00Z"/>
        </w:rPr>
        <w:pPrChange w:id="382" w:author="Hinds-Aldrich, Matthew" w:date="2018-04-26T10:43:00Z">
          <w:pPr>
            <w:pStyle w:val="ListParagraph"/>
            <w:numPr>
              <w:ilvl w:val="3"/>
              <w:numId w:val="2"/>
            </w:numPr>
            <w:spacing w:line="256" w:lineRule="auto"/>
            <w:ind w:left="2880" w:hanging="360"/>
          </w:pPr>
        </w:pPrChange>
      </w:pPr>
      <w:ins w:id="383" w:author="Hinds-Aldrich, Matthew" w:date="2018-04-26T10:43:00Z">
        <w:r>
          <w:t>Age</w:t>
        </w:r>
      </w:ins>
    </w:p>
    <w:p w14:paraId="2E4F6D1E" w14:textId="77777777" w:rsidR="00F34DD2" w:rsidRDefault="00F34DD2">
      <w:pPr>
        <w:pStyle w:val="ListParagraph"/>
        <w:numPr>
          <w:ilvl w:val="5"/>
          <w:numId w:val="2"/>
        </w:numPr>
        <w:spacing w:line="256" w:lineRule="auto"/>
        <w:rPr>
          <w:ins w:id="384" w:author="Hinds-Aldrich, Matthew" w:date="2018-04-26T10:43:00Z"/>
        </w:rPr>
        <w:pPrChange w:id="385" w:author="Hinds-Aldrich, Matthew" w:date="2018-04-26T10:43:00Z">
          <w:pPr>
            <w:pStyle w:val="ListParagraph"/>
            <w:numPr>
              <w:ilvl w:val="3"/>
              <w:numId w:val="2"/>
            </w:numPr>
            <w:spacing w:line="256" w:lineRule="auto"/>
            <w:ind w:left="2880" w:hanging="360"/>
          </w:pPr>
        </w:pPrChange>
      </w:pPr>
      <w:ins w:id="386" w:author="Hinds-Aldrich, Matthew" w:date="2018-04-26T10:43:00Z">
        <w:r>
          <w:t>Construction</w:t>
        </w:r>
      </w:ins>
    </w:p>
    <w:p w14:paraId="3819EF0A" w14:textId="77777777" w:rsidR="00F34DD2" w:rsidRDefault="00F34DD2">
      <w:pPr>
        <w:pStyle w:val="ListParagraph"/>
        <w:numPr>
          <w:ilvl w:val="5"/>
          <w:numId w:val="2"/>
        </w:numPr>
        <w:spacing w:line="256" w:lineRule="auto"/>
        <w:rPr>
          <w:ins w:id="387" w:author="Hinds-Aldrich, Matthew" w:date="2018-04-26T10:43:00Z"/>
        </w:rPr>
        <w:pPrChange w:id="388" w:author="Hinds-Aldrich, Matthew" w:date="2018-04-26T10:43:00Z">
          <w:pPr>
            <w:pStyle w:val="ListParagraph"/>
            <w:numPr>
              <w:ilvl w:val="3"/>
              <w:numId w:val="2"/>
            </w:numPr>
            <w:spacing w:line="256" w:lineRule="auto"/>
            <w:ind w:left="2880" w:hanging="360"/>
          </w:pPr>
        </w:pPrChange>
      </w:pPr>
      <w:ins w:id="389" w:author="Hinds-Aldrich, Matthew" w:date="2018-04-26T10:43:00Z">
        <w:r>
          <w:t>Special materials on site or usage</w:t>
        </w:r>
      </w:ins>
    </w:p>
    <w:p w14:paraId="081FA9DF" w14:textId="408CB515" w:rsidR="007006EE" w:rsidRDefault="007006EE">
      <w:pPr>
        <w:pStyle w:val="ListParagraph"/>
        <w:numPr>
          <w:ilvl w:val="4"/>
          <w:numId w:val="2"/>
        </w:numPr>
        <w:rPr>
          <w:ins w:id="390" w:author="Hinds-Aldrich, Matthew" w:date="2017-08-04T09:12:00Z"/>
        </w:rPr>
        <w:pPrChange w:id="391" w:author="Hinds-Aldrich, Matthew" w:date="2018-04-26T10:4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92" w:author="Hinds-Aldrich, Matthew" w:date="2017-08-04T09:11:00Z">
        <w:r>
          <w:lastRenderedPageBreak/>
          <w:t xml:space="preserve"> </w:t>
        </w:r>
      </w:ins>
    </w:p>
    <w:p w14:paraId="41C47FBE" w14:textId="77777777" w:rsidR="007006EE" w:rsidRDefault="007006EE">
      <w:pPr>
        <w:pStyle w:val="ListParagraph"/>
        <w:numPr>
          <w:ilvl w:val="1"/>
          <w:numId w:val="2"/>
        </w:numPr>
        <w:pPrChange w:id="393" w:author="Hinds-Aldrich, Matthew" w:date="2017-08-04T09:12:00Z">
          <w:pPr>
            <w:pStyle w:val="ListParagraph"/>
            <w:numPr>
              <w:ilvl w:val="2"/>
              <w:numId w:val="2"/>
            </w:numPr>
            <w:ind w:left="2160" w:hanging="180"/>
          </w:pPr>
        </w:pPrChange>
      </w:pPr>
      <w:ins w:id="394" w:author="Hinds-Aldrich, Matthew" w:date="2017-08-04T09:12:00Z">
        <w:r>
          <w:t>Open Data Portals</w:t>
        </w:r>
      </w:ins>
      <w:ins w:id="395" w:author="Hinds-Aldrich, Matthew" w:date="2017-08-04T09:09:00Z">
        <w:r>
          <w:t xml:space="preserve"> </w:t>
        </w:r>
      </w:ins>
    </w:p>
    <w:p w14:paraId="164D7420" w14:textId="6A78D55A" w:rsidR="001E343B" w:rsidRDefault="00747BCA">
      <w:pPr>
        <w:pStyle w:val="ListParagraph"/>
        <w:numPr>
          <w:ilvl w:val="2"/>
          <w:numId w:val="2"/>
        </w:numPr>
        <w:rPr>
          <w:ins w:id="396" w:author="Hinds-Aldrich, Matthew" w:date="2018-04-26T10:20:00Z"/>
        </w:rPr>
        <w:pPrChange w:id="397" w:author="Hinds-Aldrich, Matthew" w:date="2017-08-10T08:48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  <w:ins w:id="398" w:author="Hinds-Aldrich, Matthew" w:date="2017-08-10T08:48:00Z">
        <w:r>
          <w:t>Democratizing Data vs. Dangerous Data</w:t>
        </w:r>
      </w:ins>
    </w:p>
    <w:p w14:paraId="0528EC52" w14:textId="76A837C0" w:rsidR="005817A1" w:rsidRDefault="005817A1">
      <w:pPr>
        <w:pStyle w:val="ListParagraph"/>
        <w:numPr>
          <w:ilvl w:val="1"/>
          <w:numId w:val="2"/>
        </w:numPr>
        <w:pPrChange w:id="399" w:author="Hinds-Aldrich, Matthew" w:date="2018-04-26T10:20:00Z">
          <w:pPr>
            <w:pStyle w:val="ListParagraph"/>
            <w:numPr>
              <w:ilvl w:val="3"/>
              <w:numId w:val="2"/>
            </w:numPr>
            <w:ind w:left="2880" w:hanging="360"/>
          </w:pPr>
        </w:pPrChange>
      </w:pPr>
    </w:p>
    <w:sectPr w:rsidR="0058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8" w:author="Hinds-Aldrich, Matthew" w:date="2017-08-04T09:14:00Z" w:initials="HM">
    <w:p w14:paraId="3417D853" w14:textId="77777777" w:rsidR="007006EE" w:rsidRDefault="007006EE">
      <w:pPr>
        <w:pStyle w:val="CommentText"/>
      </w:pPr>
      <w:r>
        <w:rPr>
          <w:rStyle w:val="CommentReference"/>
        </w:rPr>
        <w:annotationRef/>
      </w:r>
      <w:r>
        <w:t>Many of these changes are consolidated from Sara Wood.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17D85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265C4"/>
    <w:multiLevelType w:val="hybridMultilevel"/>
    <w:tmpl w:val="D6FE8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9A6109"/>
    <w:multiLevelType w:val="hybridMultilevel"/>
    <w:tmpl w:val="B6045EBA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inds-Aldrich, Matthew">
    <w15:presenceInfo w15:providerId="AD" w15:userId="S-1-5-21-1236886466-2084700185-618671499-1305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43B"/>
    <w:rsid w:val="001824BA"/>
    <w:rsid w:val="001E343B"/>
    <w:rsid w:val="00220A66"/>
    <w:rsid w:val="002C18BD"/>
    <w:rsid w:val="0031611C"/>
    <w:rsid w:val="004F1D3E"/>
    <w:rsid w:val="005817A1"/>
    <w:rsid w:val="007006EE"/>
    <w:rsid w:val="00747BCA"/>
    <w:rsid w:val="007B20B4"/>
    <w:rsid w:val="007F3B04"/>
    <w:rsid w:val="00946CA1"/>
    <w:rsid w:val="009B43C7"/>
    <w:rsid w:val="00C158BC"/>
    <w:rsid w:val="00C97D2E"/>
    <w:rsid w:val="00D4585C"/>
    <w:rsid w:val="00E70771"/>
    <w:rsid w:val="00F34DD2"/>
    <w:rsid w:val="00F46516"/>
    <w:rsid w:val="00FC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3A7F2"/>
  <w15:chartTrackingRefBased/>
  <w15:docId w15:val="{3A85456A-F06F-4917-84F8-5B667F2C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343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6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E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006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6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6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6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6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6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https://www.usfa.fema.gov/downloads/pdf/publications/fa-266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gacy.icma.org/en/press/print/statistics_for_public_administration_practical_uses_for_better_decision_making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B45A1-CE47-424A-B1AC-0F7F61595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Fire Protection Association</Company>
  <LinksUpToDate>false</LinksUpToDate>
  <CharactersWithSpaces>5553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Hinds-Aldrich, Matthew</dc:creator>
  <cp:keywords/>
  <dc:description/>
  <cp:lastModifiedBy>Hinds-Aldrich, Matthew</cp:lastModifiedBy>
  <cp:revision>5</cp:revision>
  <dcterms:created xsi:type="dcterms:W3CDTF">2018-04-26T14:25:00Z</dcterms:created>
  <dcterms:modified xsi:type="dcterms:W3CDTF">2018-05-21T14:58:00Z</dcterms:modified>
</cp:coreProperties>
</file>